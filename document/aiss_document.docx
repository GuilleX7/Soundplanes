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93A56" w14:textId="77777777" w:rsidR="003E6D04" w:rsidRPr="008D6485" w:rsidRDefault="003E6D04">
      <w:pPr>
        <w:rPr>
          <w:rFonts w:asciiTheme="majorHAnsi" w:hAnsiTheme="majorHAnsi"/>
          <w:sz w:val="52"/>
          <w:szCs w:val="52"/>
        </w:rPr>
      </w:pPr>
    </w:p>
    <w:p w14:paraId="5FFACBD5" w14:textId="7876BDCB" w:rsidR="003E6D04" w:rsidRPr="000A2346" w:rsidRDefault="009F4FC3" w:rsidP="000A2346">
      <w:pPr>
        <w:jc w:val="center"/>
        <w:rPr>
          <w:rFonts w:asciiTheme="majorHAnsi" w:hAnsiTheme="majorHAnsi"/>
          <w:b/>
          <w:color w:val="2E74B5" w:themeColor="accent1" w:themeShade="BF"/>
          <w:sz w:val="72"/>
          <w:szCs w:val="72"/>
        </w:rPr>
      </w:pPr>
      <w:r w:rsidRPr="009F4FC3">
        <w:rPr>
          <w:rFonts w:asciiTheme="majorHAnsi" w:hAnsiTheme="majorHAnsi"/>
          <w:b/>
          <w:color w:val="2E74B5" w:themeColor="accent1" w:themeShade="BF"/>
          <w:sz w:val="72"/>
          <w:szCs w:val="72"/>
        </w:rPr>
        <w:t>Sound</w:t>
      </w:r>
      <w:r>
        <w:rPr>
          <w:rFonts w:asciiTheme="majorHAnsi" w:hAnsiTheme="majorHAnsi"/>
          <w:b/>
          <w:color w:val="2E74B5" w:themeColor="accent1" w:themeShade="BF"/>
          <w:sz w:val="72"/>
          <w:szCs w:val="72"/>
        </w:rPr>
        <w:t>p</w:t>
      </w:r>
      <w:r w:rsidRPr="009F4FC3">
        <w:rPr>
          <w:rFonts w:asciiTheme="majorHAnsi" w:hAnsiTheme="majorHAnsi"/>
          <w:b/>
          <w:color w:val="2E74B5" w:themeColor="accent1" w:themeShade="BF"/>
          <w:sz w:val="72"/>
          <w:szCs w:val="72"/>
        </w:rPr>
        <w:t>lanes</w:t>
      </w:r>
    </w:p>
    <w:p w14:paraId="336AA2CA" w14:textId="77777777" w:rsidR="003E6D04" w:rsidRPr="008D6485" w:rsidRDefault="003E6D04">
      <w:pPr>
        <w:rPr>
          <w:rFonts w:asciiTheme="majorHAnsi" w:hAnsiTheme="majorHAnsi" w:cs="Arial"/>
        </w:rPr>
      </w:pPr>
    </w:p>
    <w:p w14:paraId="5614783B" w14:textId="49AC420B" w:rsidR="003E6D04" w:rsidRPr="008D6485" w:rsidRDefault="000A2346" w:rsidP="003E6D04">
      <w:pPr>
        <w:jc w:val="center"/>
        <w:rPr>
          <w:rFonts w:asciiTheme="majorHAnsi" w:hAnsiTheme="majorHAnsi" w:cs="Arial"/>
          <w:color w:val="808080" w:themeColor="background1" w:themeShade="80"/>
        </w:rPr>
      </w:pPr>
      <w:r>
        <w:rPr>
          <w:rFonts w:asciiTheme="majorHAnsi" w:hAnsiTheme="majorHAnsi" w:cs="Arial"/>
          <w:noProof/>
          <w:color w:val="808080" w:themeColor="background1" w:themeShade="80"/>
        </w:rPr>
        <w:drawing>
          <wp:inline distT="0" distB="0" distL="0" distR="0" wp14:anchorId="706E8C6A" wp14:editId="791A13CE">
            <wp:extent cx="5189220" cy="1860752"/>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orted_logo.png"/>
                    <pic:cNvPicPr/>
                  </pic:nvPicPr>
                  <pic:blipFill>
                    <a:blip r:embed="rId8">
                      <a:extLst>
                        <a:ext uri="{28A0092B-C50C-407E-A947-70E740481C1C}">
                          <a14:useLocalDpi xmlns:a14="http://schemas.microsoft.com/office/drawing/2010/main" val="0"/>
                        </a:ext>
                      </a:extLst>
                    </a:blip>
                    <a:stretch>
                      <a:fillRect/>
                    </a:stretch>
                  </pic:blipFill>
                  <pic:spPr>
                    <a:xfrm>
                      <a:off x="0" y="0"/>
                      <a:ext cx="5380475" cy="1929332"/>
                    </a:xfrm>
                    <a:prstGeom prst="rect">
                      <a:avLst/>
                    </a:prstGeom>
                  </pic:spPr>
                </pic:pic>
              </a:graphicData>
            </a:graphic>
          </wp:inline>
        </w:drawing>
      </w:r>
    </w:p>
    <w:p w14:paraId="6A55636C" w14:textId="77777777" w:rsidR="003E6D04" w:rsidRPr="008D6485" w:rsidRDefault="003E6D04" w:rsidP="003E6D04">
      <w:pPr>
        <w:jc w:val="center"/>
        <w:rPr>
          <w:rFonts w:asciiTheme="majorHAnsi" w:hAnsiTheme="majorHAnsi" w:cs="Arial"/>
          <w:color w:val="808080" w:themeColor="background1" w:themeShade="80"/>
        </w:rPr>
      </w:pPr>
    </w:p>
    <w:p w14:paraId="68D406F7" w14:textId="77777777" w:rsidR="003E6D04" w:rsidRPr="008D6485" w:rsidRDefault="003E6D04" w:rsidP="003E6D04">
      <w:pPr>
        <w:rPr>
          <w:rFonts w:asciiTheme="majorHAnsi" w:hAnsiTheme="majorHAnsi" w:cs="Arial"/>
          <w:color w:val="808080" w:themeColor="background1" w:themeShade="80"/>
        </w:rPr>
      </w:pPr>
    </w:p>
    <w:p w14:paraId="291C1EAE" w14:textId="77777777" w:rsidR="003E6D04" w:rsidRPr="008D6485" w:rsidRDefault="003E6D04" w:rsidP="003E6D04">
      <w:pPr>
        <w:rPr>
          <w:rFonts w:asciiTheme="majorHAnsi" w:hAnsiTheme="majorHAnsi" w:cs="Arial"/>
          <w:color w:val="808080" w:themeColor="background1" w:themeShade="80"/>
        </w:rPr>
      </w:pPr>
    </w:p>
    <w:p w14:paraId="36D1B0BC" w14:textId="77777777" w:rsidR="003E6D04" w:rsidRPr="008D6485" w:rsidRDefault="003E6D04" w:rsidP="003E6D04">
      <w:pPr>
        <w:rPr>
          <w:rFonts w:asciiTheme="majorHAnsi" w:hAnsiTheme="majorHAnsi" w:cs="Arial"/>
          <w:color w:val="808080" w:themeColor="background1" w:themeShade="80"/>
        </w:rPr>
      </w:pPr>
    </w:p>
    <w:p w14:paraId="2575E6A1" w14:textId="77777777" w:rsidR="003E6D04" w:rsidRPr="00E91C40" w:rsidRDefault="003E6D04" w:rsidP="003E6D04">
      <w:pPr>
        <w:jc w:val="center"/>
        <w:rPr>
          <w:rFonts w:asciiTheme="majorHAnsi" w:hAnsiTheme="majorHAnsi"/>
          <w:sz w:val="28"/>
          <w:szCs w:val="28"/>
          <w:lang w:val="es-ES"/>
        </w:rPr>
      </w:pPr>
      <w:r w:rsidRPr="00E91C40">
        <w:rPr>
          <w:rFonts w:asciiTheme="majorHAnsi" w:hAnsiTheme="majorHAnsi"/>
          <w:sz w:val="28"/>
          <w:szCs w:val="28"/>
          <w:lang w:val="es-ES"/>
        </w:rPr>
        <w:t>Arquitectura e Integración de Sistemas Software</w:t>
      </w:r>
    </w:p>
    <w:p w14:paraId="371D6928" w14:textId="77777777" w:rsidR="003E6D04" w:rsidRPr="00E91C40" w:rsidRDefault="003E6D04" w:rsidP="003E6D04">
      <w:pPr>
        <w:jc w:val="center"/>
        <w:rPr>
          <w:rFonts w:asciiTheme="majorHAnsi" w:hAnsiTheme="majorHAnsi"/>
          <w:sz w:val="28"/>
          <w:szCs w:val="28"/>
          <w:lang w:val="es-ES"/>
        </w:rPr>
      </w:pPr>
      <w:r w:rsidRPr="00E91C40">
        <w:rPr>
          <w:rFonts w:asciiTheme="majorHAnsi" w:hAnsiTheme="majorHAnsi"/>
          <w:sz w:val="28"/>
          <w:szCs w:val="28"/>
          <w:lang w:val="es-ES"/>
        </w:rPr>
        <w:t>Grado de Ingeniería del Software</w:t>
      </w:r>
    </w:p>
    <w:p w14:paraId="7E5805FC" w14:textId="11B3123D" w:rsidR="00040B7D" w:rsidRPr="00E91C40" w:rsidRDefault="00040B7D" w:rsidP="003E6D04">
      <w:pPr>
        <w:jc w:val="center"/>
        <w:rPr>
          <w:rFonts w:asciiTheme="majorHAnsi" w:hAnsiTheme="majorHAnsi"/>
          <w:sz w:val="28"/>
          <w:szCs w:val="28"/>
          <w:lang w:val="es-ES"/>
        </w:rPr>
      </w:pPr>
      <w:r w:rsidRPr="00E91C40">
        <w:rPr>
          <w:rFonts w:asciiTheme="majorHAnsi" w:hAnsiTheme="majorHAnsi"/>
          <w:sz w:val="28"/>
          <w:szCs w:val="28"/>
          <w:lang w:val="es-ES"/>
        </w:rPr>
        <w:t xml:space="preserve">Curso </w:t>
      </w:r>
      <w:r w:rsidR="000A2346" w:rsidRPr="00E91C40">
        <w:rPr>
          <w:rFonts w:asciiTheme="majorHAnsi" w:hAnsiTheme="majorHAnsi"/>
          <w:sz w:val="28"/>
          <w:szCs w:val="28"/>
          <w:lang w:val="es-ES"/>
        </w:rPr>
        <w:t>2º</w:t>
      </w:r>
    </w:p>
    <w:p w14:paraId="11EA8850" w14:textId="77777777" w:rsidR="003E6D04" w:rsidRPr="00E91C40" w:rsidRDefault="003E6D04" w:rsidP="003E6D04">
      <w:pPr>
        <w:jc w:val="center"/>
        <w:rPr>
          <w:rFonts w:asciiTheme="majorHAnsi" w:hAnsiTheme="majorHAnsi"/>
          <w:szCs w:val="24"/>
          <w:lang w:val="es-ES"/>
        </w:rPr>
      </w:pPr>
    </w:p>
    <w:p w14:paraId="6D7C30F6" w14:textId="77777777" w:rsidR="003E6D04" w:rsidRPr="00E91C40" w:rsidRDefault="003E6D04" w:rsidP="003E6D04">
      <w:pPr>
        <w:jc w:val="center"/>
        <w:rPr>
          <w:rFonts w:asciiTheme="majorHAnsi" w:hAnsiTheme="majorHAnsi"/>
          <w:szCs w:val="24"/>
          <w:lang w:val="es-ES"/>
        </w:rPr>
      </w:pPr>
    </w:p>
    <w:p w14:paraId="59028B95" w14:textId="77777777" w:rsidR="003E6D04" w:rsidRPr="00E91C40" w:rsidRDefault="003E6D04" w:rsidP="003E6D04">
      <w:pPr>
        <w:rPr>
          <w:rFonts w:asciiTheme="majorHAnsi" w:hAnsiTheme="majorHAnsi"/>
          <w:szCs w:val="24"/>
          <w:lang w:val="es-ES"/>
        </w:rPr>
      </w:pPr>
    </w:p>
    <w:p w14:paraId="51B1A866" w14:textId="77777777" w:rsidR="00DB105D" w:rsidRPr="00E91C40" w:rsidRDefault="00DB105D" w:rsidP="00DB105D">
      <w:pPr>
        <w:spacing w:after="0"/>
        <w:rPr>
          <w:szCs w:val="24"/>
          <w:lang w:val="es-ES"/>
        </w:rPr>
      </w:pPr>
    </w:p>
    <w:p w14:paraId="27961FA8" w14:textId="0D867D37" w:rsidR="003E6D04" w:rsidRPr="00E71310" w:rsidRDefault="009F4FC3" w:rsidP="00DB105D">
      <w:pPr>
        <w:spacing w:after="0"/>
        <w:rPr>
          <w:szCs w:val="24"/>
        </w:rPr>
      </w:pPr>
      <w:r w:rsidRPr="00E71310">
        <w:rPr>
          <w:szCs w:val="24"/>
        </w:rPr>
        <w:t>George Laurentiu Bogdan</w:t>
      </w:r>
      <w:r w:rsidR="008D6485" w:rsidRPr="00E71310">
        <w:rPr>
          <w:szCs w:val="24"/>
        </w:rPr>
        <w:t xml:space="preserve"> </w:t>
      </w:r>
      <w:r w:rsidR="00732960" w:rsidRPr="00E71310">
        <w:rPr>
          <w:szCs w:val="24"/>
        </w:rPr>
        <w:t xml:space="preserve">(geobog@alum.us.es) </w:t>
      </w:r>
    </w:p>
    <w:p w14:paraId="45493843" w14:textId="7B7E720E" w:rsidR="003E6D04" w:rsidRPr="00E91C40" w:rsidRDefault="009F4FC3" w:rsidP="00DB105D">
      <w:pPr>
        <w:spacing w:after="0"/>
        <w:rPr>
          <w:szCs w:val="24"/>
          <w:lang w:val="es-ES"/>
        </w:rPr>
      </w:pPr>
      <w:r w:rsidRPr="00E91C40">
        <w:rPr>
          <w:szCs w:val="24"/>
          <w:lang w:val="es-ES"/>
        </w:rPr>
        <w:t>Guillermo Diz Gil</w:t>
      </w:r>
      <w:r w:rsidR="008D6485" w:rsidRPr="00E91C40">
        <w:rPr>
          <w:szCs w:val="24"/>
          <w:lang w:val="es-ES"/>
        </w:rPr>
        <w:t xml:space="preserve"> </w:t>
      </w:r>
      <w:r w:rsidR="00732960" w:rsidRPr="00E91C40">
        <w:rPr>
          <w:szCs w:val="24"/>
          <w:lang w:val="es-ES"/>
        </w:rPr>
        <w:t>(guidizgil@alum.us.es)</w:t>
      </w:r>
    </w:p>
    <w:p w14:paraId="25004014" w14:textId="2014DC29" w:rsidR="003E6D04" w:rsidRPr="00E91C40" w:rsidRDefault="009F4FC3" w:rsidP="00DB105D">
      <w:pPr>
        <w:spacing w:after="0"/>
        <w:rPr>
          <w:szCs w:val="24"/>
          <w:lang w:val="es-ES"/>
        </w:rPr>
      </w:pPr>
      <w:r w:rsidRPr="00E91C40">
        <w:rPr>
          <w:szCs w:val="24"/>
          <w:lang w:val="es-ES"/>
        </w:rPr>
        <w:t>Carmen Mª Muñoz Pérez</w:t>
      </w:r>
      <w:r w:rsidR="008D6485" w:rsidRPr="00E91C40">
        <w:rPr>
          <w:szCs w:val="24"/>
          <w:lang w:val="es-ES"/>
        </w:rPr>
        <w:t xml:space="preserve"> (</w:t>
      </w:r>
      <w:r w:rsidR="00732960" w:rsidRPr="00E91C40">
        <w:rPr>
          <w:szCs w:val="24"/>
          <w:lang w:val="es-ES"/>
        </w:rPr>
        <w:t>carmunper1@alum.us.es)</w:t>
      </w:r>
    </w:p>
    <w:p w14:paraId="15A6FBA9" w14:textId="35698B20" w:rsidR="003E6D04" w:rsidRPr="00E91C40" w:rsidRDefault="009F4FC3" w:rsidP="00DB105D">
      <w:pPr>
        <w:spacing w:after="0"/>
        <w:rPr>
          <w:szCs w:val="24"/>
          <w:lang w:val="es-ES"/>
        </w:rPr>
      </w:pPr>
      <w:r w:rsidRPr="00E91C40">
        <w:rPr>
          <w:szCs w:val="24"/>
          <w:lang w:val="es-ES"/>
        </w:rPr>
        <w:t>Francisco Rodríguez Pérez</w:t>
      </w:r>
      <w:r w:rsidR="008D6485" w:rsidRPr="00E91C40">
        <w:rPr>
          <w:szCs w:val="24"/>
          <w:lang w:val="es-ES"/>
        </w:rPr>
        <w:t xml:space="preserve"> </w:t>
      </w:r>
      <w:r w:rsidRPr="00E91C40">
        <w:rPr>
          <w:szCs w:val="24"/>
          <w:lang w:val="es-ES"/>
        </w:rPr>
        <w:t>(frarodper4@alum.us.es</w:t>
      </w:r>
      <w:r w:rsidR="008D6485" w:rsidRPr="00E91C40">
        <w:rPr>
          <w:szCs w:val="24"/>
          <w:lang w:val="es-ES"/>
        </w:rPr>
        <w:t>)</w:t>
      </w:r>
    </w:p>
    <w:p w14:paraId="4211454E" w14:textId="77777777" w:rsidR="003E6D04" w:rsidRPr="00E91C40" w:rsidRDefault="003E6D04" w:rsidP="00DB105D">
      <w:pPr>
        <w:spacing w:after="0"/>
        <w:rPr>
          <w:rFonts w:asciiTheme="majorHAnsi" w:hAnsiTheme="majorHAnsi"/>
          <w:szCs w:val="24"/>
          <w:lang w:val="es-ES"/>
        </w:rPr>
      </w:pPr>
    </w:p>
    <w:p w14:paraId="2B9CA30B" w14:textId="4B3ED6DB" w:rsidR="00DB105D" w:rsidRDefault="00DB105D" w:rsidP="00DB105D">
      <w:pPr>
        <w:spacing w:after="0"/>
        <w:rPr>
          <w:szCs w:val="24"/>
        </w:rPr>
      </w:pPr>
      <w:r w:rsidRPr="00DB105D">
        <w:rPr>
          <w:szCs w:val="24"/>
        </w:rPr>
        <w:t>Tutor</w:t>
      </w:r>
      <w:r>
        <w:rPr>
          <w:szCs w:val="24"/>
        </w:rPr>
        <w:t>:</w:t>
      </w:r>
      <w:r w:rsidR="009F4FC3">
        <w:rPr>
          <w:szCs w:val="24"/>
        </w:rPr>
        <w:t xml:space="preserve"> Javier Troya Castilla </w:t>
      </w:r>
    </w:p>
    <w:p w14:paraId="3327B171" w14:textId="0B74FF9D" w:rsidR="00DB105D" w:rsidRPr="00154081" w:rsidRDefault="00732960" w:rsidP="00DB105D">
      <w:pPr>
        <w:spacing w:after="0"/>
        <w:rPr>
          <w:szCs w:val="24"/>
        </w:rPr>
      </w:pPr>
      <w:r>
        <w:rPr>
          <w:szCs w:val="24"/>
        </w:rPr>
        <w:t>Group number</w:t>
      </w:r>
      <w:r w:rsidR="00DB105D" w:rsidRPr="00DB105D">
        <w:rPr>
          <w:szCs w:val="24"/>
        </w:rPr>
        <w:t>:</w:t>
      </w:r>
      <w:r w:rsidR="009F4FC3">
        <w:rPr>
          <w:szCs w:val="24"/>
        </w:rPr>
        <w:t xml:space="preserve"> 1</w:t>
      </w:r>
    </w:p>
    <w:p w14:paraId="14CF0ABA" w14:textId="77777777" w:rsidR="00154081" w:rsidRDefault="00154081" w:rsidP="00DB105D">
      <w:pPr>
        <w:spacing w:after="0"/>
        <w:rPr>
          <w:szCs w:val="24"/>
        </w:rPr>
      </w:pPr>
    </w:p>
    <w:p w14:paraId="65DB50C4" w14:textId="056613BD" w:rsidR="003E6D04" w:rsidRPr="009B0474" w:rsidRDefault="00732960" w:rsidP="00DB105D">
      <w:pPr>
        <w:spacing w:after="0"/>
        <w:rPr>
          <w:szCs w:val="24"/>
        </w:rPr>
      </w:pPr>
      <w:r w:rsidRPr="009B0474">
        <w:rPr>
          <w:szCs w:val="24"/>
        </w:rPr>
        <w:t>Application link</w:t>
      </w:r>
      <w:r w:rsidR="003E6D04" w:rsidRPr="009B0474">
        <w:rPr>
          <w:szCs w:val="24"/>
        </w:rPr>
        <w:t xml:space="preserve">: </w:t>
      </w:r>
      <w:hyperlink r:id="rId9" w:history="1">
        <w:r w:rsidR="000A2346" w:rsidRPr="009B0474">
          <w:rPr>
            <w:rStyle w:val="Hipervnculo"/>
          </w:rPr>
          <w:t>http://soundplanes.appspot.com/</w:t>
        </w:r>
      </w:hyperlink>
    </w:p>
    <w:p w14:paraId="56D41AD7" w14:textId="52B02330" w:rsidR="00DB105D" w:rsidRPr="00E71310" w:rsidRDefault="00732960" w:rsidP="000A2346">
      <w:pPr>
        <w:spacing w:after="0"/>
        <w:rPr>
          <w:rStyle w:val="Referenciaintensa"/>
          <w:b w:val="0"/>
          <w:bCs w:val="0"/>
          <w:smallCaps w:val="0"/>
          <w:color w:val="808080" w:themeColor="background1" w:themeShade="80"/>
          <w:spacing w:val="0"/>
          <w:szCs w:val="24"/>
        </w:rPr>
      </w:pPr>
      <w:r w:rsidRPr="00E71310">
        <w:rPr>
          <w:szCs w:val="24"/>
          <w:rPrChange w:id="0" w:author="Carmen María Muñoz Pérez" w:date="2020-03-14T18:39:00Z">
            <w:rPr>
              <w:b/>
              <w:bCs/>
              <w:smallCaps/>
              <w:color w:val="5B9BD5" w:themeColor="accent1"/>
              <w:spacing w:val="5"/>
              <w:szCs w:val="24"/>
            </w:rPr>
          </w:rPrChange>
        </w:rPr>
        <w:t xml:space="preserve">Project link in projETSII, GitHub or similar: </w:t>
      </w:r>
      <w:r w:rsidR="0093585A">
        <w:rPr>
          <w:szCs w:val="24"/>
        </w:rPr>
        <w:fldChar w:fldCharType="begin"/>
      </w:r>
      <w:r w:rsidR="0093585A">
        <w:rPr>
          <w:szCs w:val="24"/>
        </w:rPr>
        <w:instrText xml:space="preserve"> HYPERLINK "</w:instrText>
      </w:r>
      <w:r w:rsidR="0093585A" w:rsidRPr="00E71310">
        <w:rPr>
          <w:szCs w:val="24"/>
          <w:rPrChange w:id="1" w:author="Carmen María Muñoz Pérez" w:date="2020-03-14T18:39:00Z">
            <w:rPr>
              <w:b/>
              <w:bCs/>
              <w:smallCaps/>
              <w:color w:val="5B9BD5" w:themeColor="accent1"/>
              <w:spacing w:val="5"/>
              <w:szCs w:val="24"/>
            </w:rPr>
          </w:rPrChange>
        </w:rPr>
        <w:instrText>https://github.com/GuilleX7/Soundplanes</w:instrText>
      </w:r>
      <w:r w:rsidR="0093585A">
        <w:rPr>
          <w:szCs w:val="24"/>
        </w:rPr>
        <w:instrText xml:space="preserve">" </w:instrText>
      </w:r>
      <w:r w:rsidR="0093585A">
        <w:rPr>
          <w:szCs w:val="24"/>
        </w:rPr>
        <w:fldChar w:fldCharType="separate"/>
      </w:r>
      <w:r w:rsidR="0093585A" w:rsidRPr="00C24898">
        <w:rPr>
          <w:rStyle w:val="Hipervnculo"/>
          <w:rPrChange w:id="2" w:author="Carmen María Muñoz Pérez" w:date="2020-03-14T18:39:00Z">
            <w:rPr>
              <w:b/>
              <w:bCs/>
              <w:smallCaps/>
              <w:color w:val="5B9BD5" w:themeColor="accent1"/>
              <w:spacing w:val="5"/>
              <w:szCs w:val="24"/>
            </w:rPr>
          </w:rPrChange>
        </w:rPr>
        <w:t>https://github.com/GuilleX7/Soundplanes</w:t>
      </w:r>
      <w:r w:rsidR="0093585A">
        <w:rPr>
          <w:szCs w:val="24"/>
        </w:rPr>
        <w:fldChar w:fldCharType="end"/>
      </w:r>
      <w:r w:rsidR="0093585A">
        <w:rPr>
          <w:szCs w:val="24"/>
        </w:rPr>
        <w:t xml:space="preserve"> </w:t>
      </w:r>
    </w:p>
    <w:p w14:paraId="5699B806" w14:textId="0E60BB85" w:rsidR="00E42792" w:rsidRDefault="00732960" w:rsidP="00732960">
      <w:pPr>
        <w:spacing w:after="0"/>
        <w:ind w:firstLine="708"/>
        <w:jc w:val="center"/>
        <w:rPr>
          <w:rStyle w:val="Referenciaintensa"/>
          <w:color w:val="2E74B5" w:themeColor="accent1" w:themeShade="BF"/>
          <w:sz w:val="32"/>
          <w:szCs w:val="32"/>
        </w:rPr>
      </w:pPr>
      <w:r w:rsidRPr="00732960">
        <w:rPr>
          <w:rStyle w:val="Referenciaintensa"/>
          <w:color w:val="2E74B5" w:themeColor="accent1" w:themeShade="BF"/>
          <w:sz w:val="32"/>
          <w:szCs w:val="32"/>
        </w:rPr>
        <w:lastRenderedPageBreak/>
        <w:t>VERSION HISTORY</w:t>
      </w:r>
    </w:p>
    <w:p w14:paraId="3006A22D" w14:textId="77777777" w:rsidR="00732960" w:rsidRPr="008D6485" w:rsidRDefault="00732960" w:rsidP="00732960">
      <w:pPr>
        <w:spacing w:after="0"/>
        <w:ind w:firstLine="708"/>
        <w:jc w:val="center"/>
        <w:rPr>
          <w:rFonts w:asciiTheme="majorHAnsi" w:hAnsiTheme="majorHAnsi" w:cs="Arial"/>
          <w:sz w:val="28"/>
          <w:szCs w:val="28"/>
        </w:rPr>
      </w:pPr>
    </w:p>
    <w:tbl>
      <w:tblPr>
        <w:tblStyle w:val="Tablaconcuadrcula4-nfasis5"/>
        <w:tblW w:w="9351" w:type="dxa"/>
        <w:tblLook w:val="04A0" w:firstRow="1" w:lastRow="0" w:firstColumn="1" w:lastColumn="0" w:noHBand="0" w:noVBand="1"/>
      </w:tblPr>
      <w:tblGrid>
        <w:gridCol w:w="1347"/>
        <w:gridCol w:w="982"/>
        <w:gridCol w:w="4329"/>
        <w:gridCol w:w="2693"/>
      </w:tblGrid>
      <w:tr w:rsidR="007C701E" w:rsidRPr="007C701E" w14:paraId="21D7E370" w14:textId="77777777" w:rsidTr="00763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6235947F" w14:textId="2C0CE5B0" w:rsidR="008850B0" w:rsidRPr="007C701E" w:rsidRDefault="00DF243B" w:rsidP="003E6D04">
            <w:pPr>
              <w:rPr>
                <w:rFonts w:cs="Arial"/>
                <w:sz w:val="22"/>
              </w:rPr>
            </w:pPr>
            <w:r>
              <w:rPr>
                <w:rFonts w:cs="Arial"/>
                <w:sz w:val="22"/>
              </w:rPr>
              <w:t>DAte</w:t>
            </w:r>
          </w:p>
        </w:tc>
        <w:tc>
          <w:tcPr>
            <w:tcW w:w="982" w:type="dxa"/>
            <w:tcMar>
              <w:top w:w="113" w:type="dxa"/>
              <w:left w:w="142" w:type="dxa"/>
              <w:bottom w:w="113" w:type="dxa"/>
              <w:right w:w="142" w:type="dxa"/>
            </w:tcMar>
          </w:tcPr>
          <w:p w14:paraId="3C8EAF91" w14:textId="40E8E7C7"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Versi</w:t>
            </w:r>
            <w:r w:rsidR="00DF243B">
              <w:rPr>
                <w:rFonts w:cs="Arial"/>
                <w:sz w:val="22"/>
              </w:rPr>
              <w:t>o</w:t>
            </w:r>
            <w:r w:rsidRPr="007C701E">
              <w:rPr>
                <w:rFonts w:cs="Arial"/>
                <w:sz w:val="22"/>
              </w:rPr>
              <w:t>n</w:t>
            </w:r>
          </w:p>
        </w:tc>
        <w:tc>
          <w:tcPr>
            <w:tcW w:w="4329" w:type="dxa"/>
            <w:tcMar>
              <w:top w:w="113" w:type="dxa"/>
              <w:left w:w="142" w:type="dxa"/>
              <w:bottom w:w="113" w:type="dxa"/>
              <w:right w:w="142" w:type="dxa"/>
            </w:tcMar>
          </w:tcPr>
          <w:p w14:paraId="48F228F0" w14:textId="66174A8B"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Deta</w:t>
            </w:r>
            <w:r w:rsidR="00DF243B">
              <w:rPr>
                <w:rFonts w:cs="Arial"/>
                <w:sz w:val="22"/>
              </w:rPr>
              <w:t>ils</w:t>
            </w:r>
          </w:p>
        </w:tc>
        <w:tc>
          <w:tcPr>
            <w:tcW w:w="2693" w:type="dxa"/>
            <w:tcMar>
              <w:top w:w="113" w:type="dxa"/>
              <w:left w:w="142" w:type="dxa"/>
              <w:bottom w:w="113" w:type="dxa"/>
              <w:right w:w="142" w:type="dxa"/>
            </w:tcMar>
          </w:tcPr>
          <w:p w14:paraId="0D19622C" w14:textId="08F4E3CF" w:rsidR="008850B0" w:rsidRPr="007C701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rPr>
            </w:pPr>
            <w:r w:rsidRPr="007C701E">
              <w:rPr>
                <w:rFonts w:cs="Arial"/>
                <w:sz w:val="22"/>
              </w:rPr>
              <w:t>Participant</w:t>
            </w:r>
            <w:r w:rsidR="00DF243B">
              <w:rPr>
                <w:rFonts w:cs="Arial"/>
                <w:sz w:val="22"/>
              </w:rPr>
              <w:t>s</w:t>
            </w:r>
          </w:p>
        </w:tc>
      </w:tr>
      <w:tr w:rsidR="007C701E" w:rsidRPr="007C701E" w14:paraId="5A960D81" w14:textId="77777777" w:rsidTr="0076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23D1507" w14:textId="77777777" w:rsidR="008850B0" w:rsidRPr="00FB329D" w:rsidRDefault="004C24EA" w:rsidP="003E6D04">
            <w:pPr>
              <w:rPr>
                <w:rFonts w:cs="Arial"/>
                <w:b w:val="0"/>
                <w:sz w:val="22"/>
              </w:rPr>
            </w:pPr>
            <w:r w:rsidRPr="00FB329D">
              <w:rPr>
                <w:rFonts w:cs="Arial"/>
                <w:b w:val="0"/>
                <w:sz w:val="22"/>
              </w:rPr>
              <w:t>14/03</w:t>
            </w:r>
            <w:r w:rsidR="008D6485" w:rsidRPr="00FB329D">
              <w:rPr>
                <w:rFonts w:cs="Arial"/>
                <w:b w:val="0"/>
                <w:sz w:val="22"/>
              </w:rPr>
              <w:t>/2014</w:t>
            </w:r>
          </w:p>
        </w:tc>
        <w:tc>
          <w:tcPr>
            <w:tcW w:w="982" w:type="dxa"/>
            <w:tcMar>
              <w:top w:w="113" w:type="dxa"/>
              <w:left w:w="142" w:type="dxa"/>
              <w:bottom w:w="113" w:type="dxa"/>
              <w:right w:w="142" w:type="dxa"/>
            </w:tcMar>
          </w:tcPr>
          <w:p w14:paraId="2C5CA97A" w14:textId="77777777" w:rsidR="008850B0" w:rsidRPr="00FB329D"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r w:rsidRPr="00FB329D">
              <w:rPr>
                <w:rFonts w:cs="Arial"/>
                <w:sz w:val="22"/>
              </w:rPr>
              <w:t>1.0</w:t>
            </w:r>
          </w:p>
        </w:tc>
        <w:tc>
          <w:tcPr>
            <w:tcW w:w="4329" w:type="dxa"/>
            <w:tcMar>
              <w:top w:w="113" w:type="dxa"/>
              <w:left w:w="142" w:type="dxa"/>
              <w:bottom w:w="113" w:type="dxa"/>
              <w:right w:w="142" w:type="dxa"/>
            </w:tcMar>
          </w:tcPr>
          <w:p w14:paraId="65B826CF" w14:textId="02955F0A" w:rsidR="008D6485" w:rsidRPr="00E71310" w:rsidRDefault="00732960" w:rsidP="003E6D04">
            <w:pPr>
              <w:cnfStyle w:val="000000100000" w:firstRow="0" w:lastRow="0" w:firstColumn="0" w:lastColumn="0" w:oddVBand="0" w:evenVBand="0" w:oddHBand="1" w:evenHBand="0" w:firstRowFirstColumn="0" w:firstRowLastColumn="0" w:lastRowFirstColumn="0" w:lastRowLastColumn="0"/>
              <w:rPr>
                <w:rFonts w:cs="Arial"/>
                <w:sz w:val="22"/>
              </w:rPr>
            </w:pPr>
            <w:r w:rsidRPr="00E71310">
              <w:rPr>
                <w:rFonts w:cs="Arial"/>
                <w:sz w:val="22"/>
              </w:rPr>
              <w:t>- Includes introduction, prototypes of the user interfaces and UML diagrams of components and deployment</w:t>
            </w:r>
          </w:p>
        </w:tc>
        <w:tc>
          <w:tcPr>
            <w:tcW w:w="2693" w:type="dxa"/>
            <w:tcMar>
              <w:top w:w="113" w:type="dxa"/>
              <w:left w:w="142" w:type="dxa"/>
              <w:bottom w:w="113" w:type="dxa"/>
              <w:right w:w="142" w:type="dxa"/>
            </w:tcMar>
          </w:tcPr>
          <w:p w14:paraId="297FC345" w14:textId="7F6CC8B7" w:rsidR="00763E7B" w:rsidRPr="00E91C40" w:rsidRDefault="00763E7B" w:rsidP="00763E7B">
            <w:pPr>
              <w:cnfStyle w:val="000000100000" w:firstRow="0" w:lastRow="0" w:firstColumn="0" w:lastColumn="0" w:oddVBand="0" w:evenVBand="0" w:oddHBand="1" w:evenHBand="0" w:firstRowFirstColumn="0" w:firstRowLastColumn="0" w:lastRowFirstColumn="0" w:lastRowLastColumn="0"/>
              <w:rPr>
                <w:sz w:val="22"/>
                <w:lang w:val="es-ES"/>
              </w:rPr>
            </w:pPr>
            <w:r w:rsidRPr="00E91C40">
              <w:rPr>
                <w:sz w:val="22"/>
                <w:lang w:val="es-ES"/>
              </w:rPr>
              <w:t xml:space="preserve">George Laurentiu Bogdan </w:t>
            </w:r>
          </w:p>
          <w:p w14:paraId="2572F301" w14:textId="2D620A7F" w:rsidR="00763E7B" w:rsidRPr="00E91C40" w:rsidRDefault="00763E7B" w:rsidP="00763E7B">
            <w:pPr>
              <w:cnfStyle w:val="000000100000" w:firstRow="0" w:lastRow="0" w:firstColumn="0" w:lastColumn="0" w:oddVBand="0" w:evenVBand="0" w:oddHBand="1" w:evenHBand="0" w:firstRowFirstColumn="0" w:firstRowLastColumn="0" w:lastRowFirstColumn="0" w:lastRowLastColumn="0"/>
              <w:rPr>
                <w:sz w:val="22"/>
                <w:lang w:val="es-ES"/>
              </w:rPr>
            </w:pPr>
            <w:r w:rsidRPr="00E91C40">
              <w:rPr>
                <w:sz w:val="22"/>
                <w:lang w:val="es-ES"/>
              </w:rPr>
              <w:t xml:space="preserve">Guillermo Diz Gil </w:t>
            </w:r>
          </w:p>
          <w:p w14:paraId="45E13089" w14:textId="253969D4" w:rsidR="00763E7B" w:rsidRPr="00E91C40" w:rsidRDefault="00763E7B" w:rsidP="00763E7B">
            <w:pPr>
              <w:cnfStyle w:val="000000100000" w:firstRow="0" w:lastRow="0" w:firstColumn="0" w:lastColumn="0" w:oddVBand="0" w:evenVBand="0" w:oddHBand="1" w:evenHBand="0" w:firstRowFirstColumn="0" w:firstRowLastColumn="0" w:lastRowFirstColumn="0" w:lastRowLastColumn="0"/>
              <w:rPr>
                <w:sz w:val="22"/>
                <w:lang w:val="es-ES"/>
              </w:rPr>
            </w:pPr>
            <w:r w:rsidRPr="00E91C40">
              <w:rPr>
                <w:sz w:val="22"/>
                <w:lang w:val="es-ES"/>
              </w:rPr>
              <w:t xml:space="preserve">Carmen Mª Muñoz Pérez </w:t>
            </w:r>
          </w:p>
          <w:p w14:paraId="6B0FDEAE" w14:textId="269DACA1" w:rsidR="00763E7B" w:rsidRPr="00763E7B" w:rsidRDefault="00763E7B" w:rsidP="00763E7B">
            <w:pPr>
              <w:cnfStyle w:val="000000100000" w:firstRow="0" w:lastRow="0" w:firstColumn="0" w:lastColumn="0" w:oddVBand="0" w:evenVBand="0" w:oddHBand="1" w:evenHBand="0" w:firstRowFirstColumn="0" w:firstRowLastColumn="0" w:lastRowFirstColumn="0" w:lastRowLastColumn="0"/>
              <w:rPr>
                <w:sz w:val="22"/>
              </w:rPr>
            </w:pPr>
            <w:r w:rsidRPr="00763E7B">
              <w:rPr>
                <w:sz w:val="22"/>
              </w:rPr>
              <w:t xml:space="preserve">Francisco Rodríguez Pérez </w:t>
            </w:r>
          </w:p>
          <w:p w14:paraId="760C8D4F" w14:textId="01515D95" w:rsidR="008D6485" w:rsidRPr="00FB329D"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r w:rsidR="004C24EA" w:rsidRPr="007C701E" w14:paraId="5DD0CC39" w14:textId="77777777" w:rsidTr="00763E7B">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4990E6CE"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56F3379D" w14:textId="77777777" w:rsidR="008850B0" w:rsidRPr="00FB329D"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4BA96683" w14:textId="5B05383D"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c>
          <w:tcPr>
            <w:tcW w:w="2693" w:type="dxa"/>
            <w:tcMar>
              <w:top w:w="113" w:type="dxa"/>
              <w:left w:w="142" w:type="dxa"/>
              <w:bottom w:w="113" w:type="dxa"/>
              <w:right w:w="142" w:type="dxa"/>
            </w:tcMar>
          </w:tcPr>
          <w:p w14:paraId="3CCE9FAF" w14:textId="77777777"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r>
      <w:tr w:rsidR="007C701E" w:rsidRPr="007C701E" w14:paraId="44E0C1DD" w14:textId="77777777" w:rsidTr="0076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2E3783C5"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22C6E6F9" w14:textId="77777777" w:rsidR="008850B0" w:rsidRPr="00FB329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4397A018"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693" w:type="dxa"/>
            <w:tcMar>
              <w:top w:w="113" w:type="dxa"/>
              <w:left w:w="142" w:type="dxa"/>
              <w:bottom w:w="113" w:type="dxa"/>
              <w:right w:w="142" w:type="dxa"/>
            </w:tcMar>
          </w:tcPr>
          <w:p w14:paraId="2AE5970E"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r w:rsidR="004C24EA" w:rsidRPr="007C701E" w14:paraId="547A917A" w14:textId="77777777" w:rsidTr="00763E7B">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7A0396"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4CE89C8F" w14:textId="77777777" w:rsidR="008850B0" w:rsidRPr="00FB329D"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12CAF896" w14:textId="77777777"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c>
          <w:tcPr>
            <w:tcW w:w="2693" w:type="dxa"/>
            <w:tcMar>
              <w:top w:w="113" w:type="dxa"/>
              <w:left w:w="142" w:type="dxa"/>
              <w:bottom w:w="113" w:type="dxa"/>
              <w:right w:w="142" w:type="dxa"/>
            </w:tcMar>
          </w:tcPr>
          <w:p w14:paraId="0FAF55C8" w14:textId="77777777" w:rsidR="008850B0" w:rsidRPr="00FB329D"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rPr>
            </w:pPr>
          </w:p>
        </w:tc>
      </w:tr>
      <w:tr w:rsidR="007C701E" w:rsidRPr="007C701E" w14:paraId="770327F1" w14:textId="77777777" w:rsidTr="0076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2BDB85" w14:textId="77777777" w:rsidR="008850B0" w:rsidRPr="00FB329D" w:rsidRDefault="008850B0" w:rsidP="003E6D04">
            <w:pPr>
              <w:rPr>
                <w:rFonts w:cs="Arial"/>
                <w:sz w:val="22"/>
              </w:rPr>
            </w:pPr>
          </w:p>
        </w:tc>
        <w:tc>
          <w:tcPr>
            <w:tcW w:w="982" w:type="dxa"/>
            <w:tcMar>
              <w:top w:w="113" w:type="dxa"/>
              <w:left w:w="142" w:type="dxa"/>
              <w:bottom w:w="113" w:type="dxa"/>
              <w:right w:w="142" w:type="dxa"/>
            </w:tcMar>
          </w:tcPr>
          <w:p w14:paraId="1691743B" w14:textId="77777777" w:rsidR="008850B0" w:rsidRPr="00FB329D"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4329" w:type="dxa"/>
            <w:tcMar>
              <w:top w:w="113" w:type="dxa"/>
              <w:left w:w="142" w:type="dxa"/>
              <w:bottom w:w="113" w:type="dxa"/>
              <w:right w:w="142" w:type="dxa"/>
            </w:tcMar>
          </w:tcPr>
          <w:p w14:paraId="6524B919"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c>
          <w:tcPr>
            <w:tcW w:w="2693" w:type="dxa"/>
            <w:tcMar>
              <w:top w:w="113" w:type="dxa"/>
              <w:left w:w="142" w:type="dxa"/>
              <w:bottom w:w="113" w:type="dxa"/>
              <w:right w:w="142" w:type="dxa"/>
            </w:tcMar>
          </w:tcPr>
          <w:p w14:paraId="4CDDE0BA" w14:textId="77777777" w:rsidR="008850B0" w:rsidRPr="00FB329D"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rPr>
            </w:pPr>
          </w:p>
        </w:tc>
      </w:tr>
    </w:tbl>
    <w:p w14:paraId="4F2049BA" w14:textId="77777777" w:rsidR="008850B0" w:rsidRPr="007C701E" w:rsidRDefault="008850B0" w:rsidP="003E6D04">
      <w:pPr>
        <w:spacing w:after="0"/>
        <w:rPr>
          <w:sz w:val="28"/>
          <w:szCs w:val="28"/>
        </w:rPr>
      </w:pPr>
    </w:p>
    <w:p w14:paraId="24B9441B" w14:textId="77777777" w:rsidR="008D6485" w:rsidRPr="007C701E" w:rsidRDefault="008D6485" w:rsidP="003E6D04">
      <w:pPr>
        <w:spacing w:after="0"/>
        <w:rPr>
          <w:sz w:val="28"/>
          <w:szCs w:val="28"/>
        </w:rPr>
      </w:pPr>
    </w:p>
    <w:p w14:paraId="727689FC" w14:textId="77777777" w:rsidR="008D6485" w:rsidRPr="007C701E" w:rsidRDefault="008D6485" w:rsidP="003E6D04">
      <w:pPr>
        <w:spacing w:after="0"/>
        <w:rPr>
          <w:sz w:val="28"/>
          <w:szCs w:val="28"/>
        </w:rPr>
      </w:pPr>
    </w:p>
    <w:p w14:paraId="48988201" w14:textId="77777777" w:rsidR="008D6485" w:rsidRPr="007C701E" w:rsidRDefault="008D6485" w:rsidP="003E6D04">
      <w:pPr>
        <w:spacing w:after="0"/>
        <w:rPr>
          <w:sz w:val="28"/>
          <w:szCs w:val="28"/>
        </w:rPr>
      </w:pPr>
    </w:p>
    <w:p w14:paraId="1DC04B23" w14:textId="77777777" w:rsidR="00985C49" w:rsidRDefault="00985C49" w:rsidP="003E6D04">
      <w:pPr>
        <w:spacing w:after="0"/>
        <w:rPr>
          <w:sz w:val="28"/>
          <w:szCs w:val="28"/>
        </w:rPr>
      </w:pPr>
    </w:p>
    <w:p w14:paraId="750F5155" w14:textId="77777777" w:rsidR="00985C49" w:rsidRDefault="00985C49" w:rsidP="003E6D04">
      <w:pPr>
        <w:spacing w:after="0"/>
        <w:rPr>
          <w:sz w:val="28"/>
          <w:szCs w:val="28"/>
        </w:rPr>
      </w:pPr>
    </w:p>
    <w:p w14:paraId="67B01EFD" w14:textId="77777777" w:rsidR="00985C49" w:rsidRDefault="00985C49" w:rsidP="003E6D04">
      <w:pPr>
        <w:spacing w:after="0"/>
        <w:rPr>
          <w:sz w:val="28"/>
          <w:szCs w:val="28"/>
        </w:rPr>
      </w:pPr>
    </w:p>
    <w:p w14:paraId="6AA1CC83" w14:textId="77777777" w:rsidR="00985C49" w:rsidRDefault="00985C49" w:rsidP="003E6D04">
      <w:pPr>
        <w:spacing w:after="0"/>
        <w:rPr>
          <w:sz w:val="28"/>
          <w:szCs w:val="28"/>
        </w:rPr>
      </w:pPr>
    </w:p>
    <w:p w14:paraId="5C2FC06A" w14:textId="77777777" w:rsidR="00985C49" w:rsidRDefault="00985C49" w:rsidP="003E6D04">
      <w:pPr>
        <w:spacing w:after="0"/>
        <w:rPr>
          <w:sz w:val="28"/>
          <w:szCs w:val="28"/>
        </w:rPr>
      </w:pPr>
    </w:p>
    <w:p w14:paraId="2EF581E5" w14:textId="77777777" w:rsidR="00985C49" w:rsidRDefault="00985C49" w:rsidP="003E6D04">
      <w:pPr>
        <w:spacing w:after="0"/>
        <w:rPr>
          <w:sz w:val="28"/>
          <w:szCs w:val="28"/>
        </w:rPr>
      </w:pPr>
    </w:p>
    <w:p w14:paraId="1B84EA70" w14:textId="77777777" w:rsidR="00985C49" w:rsidRDefault="00985C49" w:rsidP="003E6D04">
      <w:pPr>
        <w:spacing w:after="0"/>
        <w:rPr>
          <w:sz w:val="28"/>
          <w:szCs w:val="28"/>
        </w:rPr>
      </w:pPr>
    </w:p>
    <w:p w14:paraId="55227FA9" w14:textId="77777777" w:rsidR="00985C49" w:rsidRDefault="00985C49" w:rsidP="003E6D04">
      <w:pPr>
        <w:spacing w:after="0"/>
        <w:rPr>
          <w:sz w:val="28"/>
          <w:szCs w:val="28"/>
        </w:rPr>
      </w:pPr>
    </w:p>
    <w:p w14:paraId="27886058" w14:textId="77777777" w:rsidR="00985C49" w:rsidRDefault="00985C49" w:rsidP="003E6D04">
      <w:pPr>
        <w:spacing w:after="0"/>
        <w:rPr>
          <w:sz w:val="28"/>
          <w:szCs w:val="28"/>
        </w:rPr>
      </w:pPr>
    </w:p>
    <w:p w14:paraId="35E4E3AA" w14:textId="77777777" w:rsidR="00985C49" w:rsidRDefault="00985C49" w:rsidP="003E6D04">
      <w:pPr>
        <w:spacing w:after="0"/>
        <w:rPr>
          <w:sz w:val="28"/>
          <w:szCs w:val="28"/>
        </w:rPr>
      </w:pPr>
    </w:p>
    <w:p w14:paraId="28FEC67A" w14:textId="77777777" w:rsidR="00985C49" w:rsidRDefault="00985C49" w:rsidP="003E6D04">
      <w:pPr>
        <w:spacing w:after="0"/>
        <w:rPr>
          <w:sz w:val="28"/>
          <w:szCs w:val="28"/>
        </w:rPr>
      </w:pPr>
    </w:p>
    <w:p w14:paraId="5111085E" w14:textId="77777777" w:rsidR="00985C49" w:rsidRDefault="00985C49" w:rsidP="003E6D04">
      <w:pPr>
        <w:spacing w:after="0"/>
        <w:rPr>
          <w:sz w:val="28"/>
          <w:szCs w:val="28"/>
        </w:rPr>
      </w:pPr>
    </w:p>
    <w:p w14:paraId="157AD405" w14:textId="77777777" w:rsidR="00FB329D" w:rsidRDefault="00FB329D" w:rsidP="003E6D04">
      <w:pPr>
        <w:spacing w:after="0"/>
        <w:rPr>
          <w:sz w:val="28"/>
          <w:szCs w:val="28"/>
        </w:rPr>
      </w:pPr>
    </w:p>
    <w:p w14:paraId="24247D70" w14:textId="77777777" w:rsidR="00FB329D" w:rsidRDefault="00FB329D" w:rsidP="003E6D04">
      <w:pPr>
        <w:spacing w:after="0"/>
        <w:rPr>
          <w:sz w:val="28"/>
          <w:szCs w:val="28"/>
        </w:rPr>
      </w:pPr>
    </w:p>
    <w:p w14:paraId="26ECFF51" w14:textId="77777777" w:rsidR="00FB329D" w:rsidRDefault="00FB329D" w:rsidP="003E6D04">
      <w:pPr>
        <w:spacing w:after="0"/>
        <w:rPr>
          <w:sz w:val="28"/>
          <w:szCs w:val="28"/>
        </w:rPr>
      </w:pPr>
    </w:p>
    <w:p w14:paraId="6D0B80CB" w14:textId="77777777" w:rsidR="00FB329D" w:rsidRDefault="00FB329D" w:rsidP="003E6D04">
      <w:pPr>
        <w:spacing w:after="0"/>
        <w:rPr>
          <w:sz w:val="28"/>
          <w:szCs w:val="28"/>
        </w:rPr>
      </w:pPr>
    </w:p>
    <w:p w14:paraId="6D58D8B0" w14:textId="77777777" w:rsidR="00EC1DC8" w:rsidRDefault="00EC1DC8">
      <w:pPr>
        <w:rPr>
          <w:sz w:val="28"/>
          <w:szCs w:val="28"/>
        </w:rPr>
      </w:pPr>
      <w:r>
        <w:rPr>
          <w:sz w:val="28"/>
          <w:szCs w:val="28"/>
        </w:rPr>
        <w:br w:type="page"/>
      </w:r>
    </w:p>
    <w:p w14:paraId="047DDC57" w14:textId="77777777" w:rsidR="007C701E" w:rsidRDefault="007C701E" w:rsidP="007C701E">
      <w:pPr>
        <w:rPr>
          <w:rFonts w:asciiTheme="majorHAnsi" w:hAnsiTheme="majorHAnsi"/>
          <w:color w:val="2E74B5" w:themeColor="accent1" w:themeShade="BF"/>
          <w:sz w:val="48"/>
          <w:szCs w:val="48"/>
        </w:rPr>
      </w:pPr>
    </w:p>
    <w:p w14:paraId="6B7AA795" w14:textId="7D9D43D2" w:rsidR="00985C49" w:rsidRPr="007C701E" w:rsidRDefault="00E409B5" w:rsidP="007C701E">
      <w:pPr>
        <w:rPr>
          <w:rFonts w:asciiTheme="majorHAnsi" w:hAnsiTheme="majorHAnsi"/>
          <w:color w:val="2E74B5" w:themeColor="accent1" w:themeShade="BF"/>
          <w:sz w:val="48"/>
          <w:szCs w:val="48"/>
        </w:rPr>
      </w:pPr>
      <w:r>
        <w:rPr>
          <w:rFonts w:asciiTheme="majorHAnsi" w:hAnsiTheme="majorHAnsi"/>
          <w:color w:val="2E74B5" w:themeColor="accent1" w:themeShade="BF"/>
          <w:sz w:val="48"/>
          <w:szCs w:val="48"/>
        </w:rPr>
        <w:t>Index</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14:paraId="5B7BDEE3" w14:textId="77777777" w:rsidR="007C701E" w:rsidRDefault="007C701E" w:rsidP="00BD15E6">
          <w:pPr>
            <w:pStyle w:val="TtuloTDC"/>
            <w:numPr>
              <w:ilvl w:val="0"/>
              <w:numId w:val="0"/>
            </w:numPr>
          </w:pPr>
        </w:p>
        <w:p w14:paraId="262AFC8D" w14:textId="5D290E32" w:rsidR="0093585A" w:rsidRDefault="007C701E">
          <w:pPr>
            <w:pStyle w:val="TDC1"/>
            <w:rPr>
              <w:rFonts w:eastAsiaTheme="minorEastAsia"/>
              <w:noProof/>
              <w:sz w:val="22"/>
              <w:lang w:eastAsia="es-ES"/>
            </w:rPr>
          </w:pPr>
          <w:r>
            <w:fldChar w:fldCharType="begin"/>
          </w:r>
          <w:r>
            <w:instrText xml:space="preserve"> TOC \o "1-3" \h \z \u </w:instrText>
          </w:r>
          <w:r>
            <w:fldChar w:fldCharType="separate"/>
          </w:r>
          <w:hyperlink w:anchor="_Toc35108737" w:history="1">
            <w:r w:rsidR="0093585A" w:rsidRPr="00C076E4">
              <w:rPr>
                <w:rStyle w:val="Hipervnculo"/>
                <w:noProof/>
              </w:rPr>
              <w:t>1</w:t>
            </w:r>
            <w:r w:rsidR="0093585A">
              <w:rPr>
                <w:rFonts w:eastAsiaTheme="minorEastAsia"/>
                <w:noProof/>
                <w:sz w:val="22"/>
                <w:lang w:eastAsia="es-ES"/>
              </w:rPr>
              <w:tab/>
            </w:r>
            <w:r w:rsidR="0093585A" w:rsidRPr="00C076E4">
              <w:rPr>
                <w:rStyle w:val="Hipervnculo"/>
                <w:noProof/>
              </w:rPr>
              <w:t>Introduction</w:t>
            </w:r>
            <w:r w:rsidR="0093585A">
              <w:rPr>
                <w:noProof/>
                <w:webHidden/>
              </w:rPr>
              <w:tab/>
            </w:r>
            <w:r w:rsidR="0093585A">
              <w:rPr>
                <w:noProof/>
                <w:webHidden/>
              </w:rPr>
              <w:fldChar w:fldCharType="begin"/>
            </w:r>
            <w:r w:rsidR="0093585A">
              <w:rPr>
                <w:noProof/>
                <w:webHidden/>
              </w:rPr>
              <w:instrText xml:space="preserve"> PAGEREF _Toc35108737 \h </w:instrText>
            </w:r>
            <w:r w:rsidR="0093585A">
              <w:rPr>
                <w:noProof/>
                <w:webHidden/>
              </w:rPr>
            </w:r>
            <w:r w:rsidR="0093585A">
              <w:rPr>
                <w:noProof/>
                <w:webHidden/>
              </w:rPr>
              <w:fldChar w:fldCharType="separate"/>
            </w:r>
            <w:r w:rsidR="0093585A">
              <w:rPr>
                <w:noProof/>
                <w:webHidden/>
              </w:rPr>
              <w:t>4</w:t>
            </w:r>
            <w:r w:rsidR="0093585A">
              <w:rPr>
                <w:noProof/>
                <w:webHidden/>
              </w:rPr>
              <w:fldChar w:fldCharType="end"/>
            </w:r>
          </w:hyperlink>
        </w:p>
        <w:p w14:paraId="5A276D96" w14:textId="6864DAC0" w:rsidR="0093585A" w:rsidRDefault="00CD45CB">
          <w:pPr>
            <w:pStyle w:val="TDC2"/>
            <w:tabs>
              <w:tab w:val="left" w:pos="880"/>
              <w:tab w:val="right" w:leader="dot" w:pos="8494"/>
            </w:tabs>
            <w:rPr>
              <w:rFonts w:eastAsiaTheme="minorEastAsia"/>
              <w:noProof/>
              <w:sz w:val="22"/>
              <w:lang w:eastAsia="es-ES"/>
            </w:rPr>
          </w:pPr>
          <w:hyperlink w:anchor="_Toc35108738" w:history="1">
            <w:r w:rsidR="0093585A" w:rsidRPr="00C076E4">
              <w:rPr>
                <w:rStyle w:val="Hipervnculo"/>
                <w:noProof/>
              </w:rPr>
              <w:t>1.1</w:t>
            </w:r>
            <w:r w:rsidR="0093585A">
              <w:rPr>
                <w:rFonts w:eastAsiaTheme="minorEastAsia"/>
                <w:noProof/>
                <w:sz w:val="22"/>
                <w:lang w:eastAsia="es-ES"/>
              </w:rPr>
              <w:tab/>
            </w:r>
            <w:r w:rsidR="0093585A" w:rsidRPr="00C076E4">
              <w:rPr>
                <w:rStyle w:val="Hipervnculo"/>
                <w:noProof/>
              </w:rPr>
              <w:t>Integrated applications</w:t>
            </w:r>
            <w:r w:rsidR="0093585A">
              <w:rPr>
                <w:noProof/>
                <w:webHidden/>
              </w:rPr>
              <w:tab/>
            </w:r>
            <w:r w:rsidR="0093585A">
              <w:rPr>
                <w:noProof/>
                <w:webHidden/>
              </w:rPr>
              <w:fldChar w:fldCharType="begin"/>
            </w:r>
            <w:r w:rsidR="0093585A">
              <w:rPr>
                <w:noProof/>
                <w:webHidden/>
              </w:rPr>
              <w:instrText xml:space="preserve"> PAGEREF _Toc35108738 \h </w:instrText>
            </w:r>
            <w:r w:rsidR="0093585A">
              <w:rPr>
                <w:noProof/>
                <w:webHidden/>
              </w:rPr>
            </w:r>
            <w:r w:rsidR="0093585A">
              <w:rPr>
                <w:noProof/>
                <w:webHidden/>
              </w:rPr>
              <w:fldChar w:fldCharType="separate"/>
            </w:r>
            <w:r w:rsidR="0093585A">
              <w:rPr>
                <w:noProof/>
                <w:webHidden/>
              </w:rPr>
              <w:t>4</w:t>
            </w:r>
            <w:r w:rsidR="0093585A">
              <w:rPr>
                <w:noProof/>
                <w:webHidden/>
              </w:rPr>
              <w:fldChar w:fldCharType="end"/>
            </w:r>
          </w:hyperlink>
        </w:p>
        <w:p w14:paraId="35A3EE75" w14:textId="58B70C27" w:rsidR="0093585A" w:rsidRDefault="00CD45CB">
          <w:pPr>
            <w:pStyle w:val="TDC2"/>
            <w:tabs>
              <w:tab w:val="left" w:pos="880"/>
              <w:tab w:val="right" w:leader="dot" w:pos="8494"/>
            </w:tabs>
            <w:rPr>
              <w:rFonts w:eastAsiaTheme="minorEastAsia"/>
              <w:noProof/>
              <w:sz w:val="22"/>
              <w:lang w:eastAsia="es-ES"/>
            </w:rPr>
          </w:pPr>
          <w:hyperlink w:anchor="_Toc35108739" w:history="1">
            <w:r w:rsidR="0093585A" w:rsidRPr="00C076E4">
              <w:rPr>
                <w:rStyle w:val="Hipervnculo"/>
                <w:noProof/>
              </w:rPr>
              <w:t>1.2</w:t>
            </w:r>
            <w:r w:rsidR="0093585A">
              <w:rPr>
                <w:rFonts w:eastAsiaTheme="minorEastAsia"/>
                <w:noProof/>
                <w:sz w:val="22"/>
                <w:lang w:eastAsia="es-ES"/>
              </w:rPr>
              <w:tab/>
            </w:r>
            <w:r w:rsidR="0093585A" w:rsidRPr="00C076E4">
              <w:rPr>
                <w:rStyle w:val="Hipervnculo"/>
                <w:noProof/>
              </w:rPr>
              <w:t>Project development</w:t>
            </w:r>
            <w:r w:rsidR="0093585A">
              <w:rPr>
                <w:noProof/>
                <w:webHidden/>
              </w:rPr>
              <w:tab/>
            </w:r>
            <w:r w:rsidR="0093585A">
              <w:rPr>
                <w:noProof/>
                <w:webHidden/>
              </w:rPr>
              <w:fldChar w:fldCharType="begin"/>
            </w:r>
            <w:r w:rsidR="0093585A">
              <w:rPr>
                <w:noProof/>
                <w:webHidden/>
              </w:rPr>
              <w:instrText xml:space="preserve"> PAGEREF _Toc35108739 \h </w:instrText>
            </w:r>
            <w:r w:rsidR="0093585A">
              <w:rPr>
                <w:noProof/>
                <w:webHidden/>
              </w:rPr>
            </w:r>
            <w:r w:rsidR="0093585A">
              <w:rPr>
                <w:noProof/>
                <w:webHidden/>
              </w:rPr>
              <w:fldChar w:fldCharType="separate"/>
            </w:r>
            <w:r w:rsidR="0093585A">
              <w:rPr>
                <w:noProof/>
                <w:webHidden/>
              </w:rPr>
              <w:t>4</w:t>
            </w:r>
            <w:r w:rsidR="0093585A">
              <w:rPr>
                <w:noProof/>
                <w:webHidden/>
              </w:rPr>
              <w:fldChar w:fldCharType="end"/>
            </w:r>
          </w:hyperlink>
        </w:p>
        <w:p w14:paraId="6CFFC59C" w14:textId="4083BF17" w:rsidR="0093585A" w:rsidRDefault="00CD45CB">
          <w:pPr>
            <w:pStyle w:val="TDC1"/>
            <w:rPr>
              <w:rFonts w:eastAsiaTheme="minorEastAsia"/>
              <w:noProof/>
              <w:sz w:val="22"/>
              <w:lang w:eastAsia="es-ES"/>
            </w:rPr>
          </w:pPr>
          <w:hyperlink w:anchor="_Toc35108740" w:history="1">
            <w:r w:rsidR="0093585A" w:rsidRPr="00C076E4">
              <w:rPr>
                <w:rStyle w:val="Hipervnculo"/>
                <w:noProof/>
              </w:rPr>
              <w:t>2</w:t>
            </w:r>
            <w:r w:rsidR="0093585A">
              <w:rPr>
                <w:rFonts w:eastAsiaTheme="minorEastAsia"/>
                <w:noProof/>
                <w:sz w:val="22"/>
                <w:lang w:eastAsia="es-ES"/>
              </w:rPr>
              <w:tab/>
            </w:r>
            <w:r w:rsidR="0093585A" w:rsidRPr="00C076E4">
              <w:rPr>
                <w:rStyle w:val="Hipervnculo"/>
                <w:noProof/>
              </w:rPr>
              <w:t>User Interface Prototypes</w:t>
            </w:r>
            <w:r w:rsidR="0093585A">
              <w:rPr>
                <w:noProof/>
                <w:webHidden/>
              </w:rPr>
              <w:tab/>
            </w:r>
            <w:r w:rsidR="0093585A">
              <w:rPr>
                <w:noProof/>
                <w:webHidden/>
              </w:rPr>
              <w:fldChar w:fldCharType="begin"/>
            </w:r>
            <w:r w:rsidR="0093585A">
              <w:rPr>
                <w:noProof/>
                <w:webHidden/>
              </w:rPr>
              <w:instrText xml:space="preserve"> PAGEREF _Toc35108740 \h </w:instrText>
            </w:r>
            <w:r w:rsidR="0093585A">
              <w:rPr>
                <w:noProof/>
                <w:webHidden/>
              </w:rPr>
            </w:r>
            <w:r w:rsidR="0093585A">
              <w:rPr>
                <w:noProof/>
                <w:webHidden/>
              </w:rPr>
              <w:fldChar w:fldCharType="separate"/>
            </w:r>
            <w:r w:rsidR="0093585A">
              <w:rPr>
                <w:noProof/>
                <w:webHidden/>
              </w:rPr>
              <w:t>5</w:t>
            </w:r>
            <w:r w:rsidR="0093585A">
              <w:rPr>
                <w:noProof/>
                <w:webHidden/>
              </w:rPr>
              <w:fldChar w:fldCharType="end"/>
            </w:r>
          </w:hyperlink>
        </w:p>
        <w:p w14:paraId="2B4CD9F9" w14:textId="41A23FAC" w:rsidR="0093585A" w:rsidRDefault="00CD45CB">
          <w:pPr>
            <w:pStyle w:val="TDC2"/>
            <w:tabs>
              <w:tab w:val="left" w:pos="880"/>
              <w:tab w:val="right" w:leader="dot" w:pos="8494"/>
            </w:tabs>
            <w:rPr>
              <w:rFonts w:eastAsiaTheme="minorEastAsia"/>
              <w:noProof/>
              <w:sz w:val="22"/>
              <w:lang w:eastAsia="es-ES"/>
            </w:rPr>
          </w:pPr>
          <w:hyperlink w:anchor="_Toc35108741" w:history="1">
            <w:r w:rsidR="0093585A" w:rsidRPr="00C076E4">
              <w:rPr>
                <w:rStyle w:val="Hipervnculo"/>
                <w:noProof/>
              </w:rPr>
              <w:t>2.1</w:t>
            </w:r>
            <w:r w:rsidR="0093585A">
              <w:rPr>
                <w:rFonts w:eastAsiaTheme="minorEastAsia"/>
                <w:noProof/>
                <w:sz w:val="22"/>
                <w:lang w:eastAsia="es-ES"/>
              </w:rPr>
              <w:tab/>
            </w:r>
            <w:r w:rsidR="0093585A" w:rsidRPr="00C076E4">
              <w:rPr>
                <w:rStyle w:val="Hipervnculo"/>
                <w:noProof/>
              </w:rPr>
              <w:t>View X</w:t>
            </w:r>
            <w:r w:rsidR="0093585A">
              <w:rPr>
                <w:noProof/>
                <w:webHidden/>
              </w:rPr>
              <w:tab/>
            </w:r>
            <w:r w:rsidR="0093585A">
              <w:rPr>
                <w:noProof/>
                <w:webHidden/>
              </w:rPr>
              <w:fldChar w:fldCharType="begin"/>
            </w:r>
            <w:r w:rsidR="0093585A">
              <w:rPr>
                <w:noProof/>
                <w:webHidden/>
              </w:rPr>
              <w:instrText xml:space="preserve"> PAGEREF _Toc35108741 \h </w:instrText>
            </w:r>
            <w:r w:rsidR="0093585A">
              <w:rPr>
                <w:noProof/>
                <w:webHidden/>
              </w:rPr>
            </w:r>
            <w:r w:rsidR="0093585A">
              <w:rPr>
                <w:noProof/>
                <w:webHidden/>
              </w:rPr>
              <w:fldChar w:fldCharType="separate"/>
            </w:r>
            <w:r w:rsidR="0093585A">
              <w:rPr>
                <w:noProof/>
                <w:webHidden/>
              </w:rPr>
              <w:t>5</w:t>
            </w:r>
            <w:r w:rsidR="0093585A">
              <w:rPr>
                <w:noProof/>
                <w:webHidden/>
              </w:rPr>
              <w:fldChar w:fldCharType="end"/>
            </w:r>
          </w:hyperlink>
        </w:p>
        <w:p w14:paraId="3E52F94D" w14:textId="590291B6" w:rsidR="0093585A" w:rsidRDefault="00CD45CB">
          <w:pPr>
            <w:pStyle w:val="TDC2"/>
            <w:tabs>
              <w:tab w:val="left" w:pos="880"/>
              <w:tab w:val="right" w:leader="dot" w:pos="8494"/>
            </w:tabs>
            <w:rPr>
              <w:rFonts w:eastAsiaTheme="minorEastAsia"/>
              <w:noProof/>
              <w:sz w:val="22"/>
              <w:lang w:eastAsia="es-ES"/>
            </w:rPr>
          </w:pPr>
          <w:hyperlink w:anchor="_Toc35108742" w:history="1">
            <w:r w:rsidR="0093585A" w:rsidRPr="00C076E4">
              <w:rPr>
                <w:rStyle w:val="Hipervnculo"/>
                <w:noProof/>
              </w:rPr>
              <w:t>2.2</w:t>
            </w:r>
            <w:r w:rsidR="0093585A">
              <w:rPr>
                <w:rFonts w:eastAsiaTheme="minorEastAsia"/>
                <w:noProof/>
                <w:sz w:val="22"/>
                <w:lang w:eastAsia="es-ES"/>
              </w:rPr>
              <w:tab/>
            </w:r>
            <w:r w:rsidR="0093585A" w:rsidRPr="00C076E4">
              <w:rPr>
                <w:rStyle w:val="Hipervnculo"/>
                <w:noProof/>
              </w:rPr>
              <w:t>View Y</w:t>
            </w:r>
            <w:r w:rsidR="0093585A">
              <w:rPr>
                <w:noProof/>
                <w:webHidden/>
              </w:rPr>
              <w:tab/>
            </w:r>
            <w:r w:rsidR="0093585A">
              <w:rPr>
                <w:noProof/>
                <w:webHidden/>
              </w:rPr>
              <w:fldChar w:fldCharType="begin"/>
            </w:r>
            <w:r w:rsidR="0093585A">
              <w:rPr>
                <w:noProof/>
                <w:webHidden/>
              </w:rPr>
              <w:instrText xml:space="preserve"> PAGEREF _Toc35108742 \h </w:instrText>
            </w:r>
            <w:r w:rsidR="0093585A">
              <w:rPr>
                <w:noProof/>
                <w:webHidden/>
              </w:rPr>
            </w:r>
            <w:r w:rsidR="0093585A">
              <w:rPr>
                <w:noProof/>
                <w:webHidden/>
              </w:rPr>
              <w:fldChar w:fldCharType="separate"/>
            </w:r>
            <w:r w:rsidR="0093585A">
              <w:rPr>
                <w:noProof/>
                <w:webHidden/>
              </w:rPr>
              <w:t>6</w:t>
            </w:r>
            <w:r w:rsidR="0093585A">
              <w:rPr>
                <w:noProof/>
                <w:webHidden/>
              </w:rPr>
              <w:fldChar w:fldCharType="end"/>
            </w:r>
          </w:hyperlink>
        </w:p>
        <w:p w14:paraId="1032E2A1" w14:textId="187D2A7E" w:rsidR="0093585A" w:rsidRDefault="00CD45CB">
          <w:pPr>
            <w:pStyle w:val="TDC1"/>
            <w:rPr>
              <w:rFonts w:eastAsiaTheme="minorEastAsia"/>
              <w:noProof/>
              <w:sz w:val="22"/>
              <w:lang w:eastAsia="es-ES"/>
            </w:rPr>
          </w:pPr>
          <w:hyperlink w:anchor="_Toc35108743" w:history="1">
            <w:r w:rsidR="0093585A" w:rsidRPr="00C076E4">
              <w:rPr>
                <w:rStyle w:val="Hipervnculo"/>
                <w:noProof/>
              </w:rPr>
              <w:t>3</w:t>
            </w:r>
            <w:r w:rsidR="0093585A">
              <w:rPr>
                <w:rFonts w:eastAsiaTheme="minorEastAsia"/>
                <w:noProof/>
                <w:sz w:val="22"/>
                <w:lang w:eastAsia="es-ES"/>
              </w:rPr>
              <w:tab/>
            </w:r>
            <w:r w:rsidR="0093585A" w:rsidRPr="00C076E4">
              <w:rPr>
                <w:rStyle w:val="Hipervnculo"/>
                <w:noProof/>
              </w:rPr>
              <w:t>Architecture</w:t>
            </w:r>
            <w:r w:rsidR="0093585A">
              <w:rPr>
                <w:noProof/>
                <w:webHidden/>
              </w:rPr>
              <w:tab/>
            </w:r>
            <w:r w:rsidR="0093585A">
              <w:rPr>
                <w:noProof/>
                <w:webHidden/>
              </w:rPr>
              <w:fldChar w:fldCharType="begin"/>
            </w:r>
            <w:r w:rsidR="0093585A">
              <w:rPr>
                <w:noProof/>
                <w:webHidden/>
              </w:rPr>
              <w:instrText xml:space="preserve"> PAGEREF _Toc35108743 \h </w:instrText>
            </w:r>
            <w:r w:rsidR="0093585A">
              <w:rPr>
                <w:noProof/>
                <w:webHidden/>
              </w:rPr>
            </w:r>
            <w:r w:rsidR="0093585A">
              <w:rPr>
                <w:noProof/>
                <w:webHidden/>
              </w:rPr>
              <w:fldChar w:fldCharType="separate"/>
            </w:r>
            <w:r w:rsidR="0093585A">
              <w:rPr>
                <w:noProof/>
                <w:webHidden/>
              </w:rPr>
              <w:t>7</w:t>
            </w:r>
            <w:r w:rsidR="0093585A">
              <w:rPr>
                <w:noProof/>
                <w:webHidden/>
              </w:rPr>
              <w:fldChar w:fldCharType="end"/>
            </w:r>
          </w:hyperlink>
        </w:p>
        <w:p w14:paraId="0B2D044C" w14:textId="26DD5D42" w:rsidR="0093585A" w:rsidRDefault="00CD45CB">
          <w:pPr>
            <w:pStyle w:val="TDC2"/>
            <w:tabs>
              <w:tab w:val="left" w:pos="880"/>
              <w:tab w:val="right" w:leader="dot" w:pos="8494"/>
            </w:tabs>
            <w:rPr>
              <w:rFonts w:eastAsiaTheme="minorEastAsia"/>
              <w:noProof/>
              <w:sz w:val="22"/>
              <w:lang w:eastAsia="es-ES"/>
            </w:rPr>
          </w:pPr>
          <w:hyperlink w:anchor="_Toc35108744" w:history="1">
            <w:r w:rsidR="0093585A" w:rsidRPr="00C076E4">
              <w:rPr>
                <w:rStyle w:val="Hipervnculo"/>
                <w:noProof/>
              </w:rPr>
              <w:t>3.1</w:t>
            </w:r>
            <w:r w:rsidR="0093585A">
              <w:rPr>
                <w:rFonts w:eastAsiaTheme="minorEastAsia"/>
                <w:noProof/>
                <w:sz w:val="22"/>
                <w:lang w:eastAsia="es-ES"/>
              </w:rPr>
              <w:tab/>
            </w:r>
            <w:r w:rsidR="0093585A" w:rsidRPr="00C076E4">
              <w:rPr>
                <w:rStyle w:val="Hipervnculo"/>
                <w:noProof/>
              </w:rPr>
              <w:t>Component diagram</w:t>
            </w:r>
            <w:r w:rsidR="0093585A">
              <w:rPr>
                <w:noProof/>
                <w:webHidden/>
              </w:rPr>
              <w:tab/>
            </w:r>
            <w:r w:rsidR="0093585A">
              <w:rPr>
                <w:noProof/>
                <w:webHidden/>
              </w:rPr>
              <w:fldChar w:fldCharType="begin"/>
            </w:r>
            <w:r w:rsidR="0093585A">
              <w:rPr>
                <w:noProof/>
                <w:webHidden/>
              </w:rPr>
              <w:instrText xml:space="preserve"> PAGEREF _Toc35108744 \h </w:instrText>
            </w:r>
            <w:r w:rsidR="0093585A">
              <w:rPr>
                <w:noProof/>
                <w:webHidden/>
              </w:rPr>
            </w:r>
            <w:r w:rsidR="0093585A">
              <w:rPr>
                <w:noProof/>
                <w:webHidden/>
              </w:rPr>
              <w:fldChar w:fldCharType="separate"/>
            </w:r>
            <w:r w:rsidR="0093585A">
              <w:rPr>
                <w:noProof/>
                <w:webHidden/>
              </w:rPr>
              <w:t>7</w:t>
            </w:r>
            <w:r w:rsidR="0093585A">
              <w:rPr>
                <w:noProof/>
                <w:webHidden/>
              </w:rPr>
              <w:fldChar w:fldCharType="end"/>
            </w:r>
          </w:hyperlink>
        </w:p>
        <w:p w14:paraId="590A87DD" w14:textId="2033E703" w:rsidR="0093585A" w:rsidRDefault="00CD45CB">
          <w:pPr>
            <w:pStyle w:val="TDC2"/>
            <w:tabs>
              <w:tab w:val="left" w:pos="880"/>
              <w:tab w:val="right" w:leader="dot" w:pos="8494"/>
            </w:tabs>
            <w:rPr>
              <w:rFonts w:eastAsiaTheme="minorEastAsia"/>
              <w:noProof/>
              <w:sz w:val="22"/>
              <w:lang w:eastAsia="es-ES"/>
            </w:rPr>
          </w:pPr>
          <w:hyperlink w:anchor="_Toc35108745" w:history="1">
            <w:r w:rsidR="0093585A" w:rsidRPr="00C076E4">
              <w:rPr>
                <w:rStyle w:val="Hipervnculo"/>
                <w:noProof/>
              </w:rPr>
              <w:t>3.2</w:t>
            </w:r>
            <w:r w:rsidR="0093585A">
              <w:rPr>
                <w:rFonts w:eastAsiaTheme="minorEastAsia"/>
                <w:noProof/>
                <w:sz w:val="22"/>
                <w:lang w:eastAsia="es-ES"/>
              </w:rPr>
              <w:tab/>
            </w:r>
            <w:r w:rsidR="0093585A" w:rsidRPr="00C076E4">
              <w:rPr>
                <w:rStyle w:val="Hipervnculo"/>
                <w:noProof/>
              </w:rPr>
              <w:t>Deployment diagram</w:t>
            </w:r>
            <w:r w:rsidR="0093585A">
              <w:rPr>
                <w:noProof/>
                <w:webHidden/>
              </w:rPr>
              <w:tab/>
            </w:r>
            <w:r w:rsidR="0093585A">
              <w:rPr>
                <w:noProof/>
                <w:webHidden/>
              </w:rPr>
              <w:fldChar w:fldCharType="begin"/>
            </w:r>
            <w:r w:rsidR="0093585A">
              <w:rPr>
                <w:noProof/>
                <w:webHidden/>
              </w:rPr>
              <w:instrText xml:space="preserve"> PAGEREF _Toc35108745 \h </w:instrText>
            </w:r>
            <w:r w:rsidR="0093585A">
              <w:rPr>
                <w:noProof/>
                <w:webHidden/>
              </w:rPr>
            </w:r>
            <w:r w:rsidR="0093585A">
              <w:rPr>
                <w:noProof/>
                <w:webHidden/>
              </w:rPr>
              <w:fldChar w:fldCharType="separate"/>
            </w:r>
            <w:r w:rsidR="0093585A">
              <w:rPr>
                <w:noProof/>
                <w:webHidden/>
              </w:rPr>
              <w:t>7</w:t>
            </w:r>
            <w:r w:rsidR="0093585A">
              <w:rPr>
                <w:noProof/>
                <w:webHidden/>
              </w:rPr>
              <w:fldChar w:fldCharType="end"/>
            </w:r>
          </w:hyperlink>
        </w:p>
        <w:p w14:paraId="040B023B" w14:textId="09C51410" w:rsidR="0093585A" w:rsidRDefault="00CD45CB">
          <w:pPr>
            <w:pStyle w:val="TDC2"/>
            <w:tabs>
              <w:tab w:val="left" w:pos="880"/>
              <w:tab w:val="right" w:leader="dot" w:pos="8494"/>
            </w:tabs>
            <w:rPr>
              <w:rFonts w:eastAsiaTheme="minorEastAsia"/>
              <w:noProof/>
              <w:sz w:val="22"/>
              <w:lang w:eastAsia="es-ES"/>
            </w:rPr>
          </w:pPr>
          <w:hyperlink w:anchor="_Toc35108746" w:history="1">
            <w:r w:rsidR="0093585A" w:rsidRPr="00C076E4">
              <w:rPr>
                <w:rStyle w:val="Hipervnculo"/>
                <w:noProof/>
              </w:rPr>
              <w:t>3.3</w:t>
            </w:r>
            <w:r w:rsidR="0093585A">
              <w:rPr>
                <w:rFonts w:eastAsiaTheme="minorEastAsia"/>
                <w:noProof/>
                <w:sz w:val="22"/>
                <w:lang w:eastAsia="es-ES"/>
              </w:rPr>
              <w:tab/>
            </w:r>
            <w:r w:rsidR="0093585A" w:rsidRPr="00C076E4">
              <w:rPr>
                <w:rStyle w:val="Hipervnculo"/>
                <w:noProof/>
              </w:rPr>
              <w:t>High-level sequence diagram</w:t>
            </w:r>
            <w:r w:rsidR="0093585A">
              <w:rPr>
                <w:noProof/>
                <w:webHidden/>
              </w:rPr>
              <w:tab/>
            </w:r>
            <w:r w:rsidR="0093585A">
              <w:rPr>
                <w:noProof/>
                <w:webHidden/>
              </w:rPr>
              <w:fldChar w:fldCharType="begin"/>
            </w:r>
            <w:r w:rsidR="0093585A">
              <w:rPr>
                <w:noProof/>
                <w:webHidden/>
              </w:rPr>
              <w:instrText xml:space="preserve"> PAGEREF _Toc35108746 \h </w:instrText>
            </w:r>
            <w:r w:rsidR="0093585A">
              <w:rPr>
                <w:noProof/>
                <w:webHidden/>
              </w:rPr>
            </w:r>
            <w:r w:rsidR="0093585A">
              <w:rPr>
                <w:noProof/>
                <w:webHidden/>
              </w:rPr>
              <w:fldChar w:fldCharType="separate"/>
            </w:r>
            <w:r w:rsidR="0093585A">
              <w:rPr>
                <w:noProof/>
                <w:webHidden/>
              </w:rPr>
              <w:t>7</w:t>
            </w:r>
            <w:r w:rsidR="0093585A">
              <w:rPr>
                <w:noProof/>
                <w:webHidden/>
              </w:rPr>
              <w:fldChar w:fldCharType="end"/>
            </w:r>
          </w:hyperlink>
        </w:p>
        <w:p w14:paraId="356135DA" w14:textId="7D2AC834" w:rsidR="0093585A" w:rsidRDefault="00CD45CB">
          <w:pPr>
            <w:pStyle w:val="TDC2"/>
            <w:tabs>
              <w:tab w:val="left" w:pos="880"/>
              <w:tab w:val="right" w:leader="dot" w:pos="8494"/>
            </w:tabs>
            <w:rPr>
              <w:rFonts w:eastAsiaTheme="minorEastAsia"/>
              <w:noProof/>
              <w:sz w:val="22"/>
              <w:lang w:eastAsia="es-ES"/>
            </w:rPr>
          </w:pPr>
          <w:hyperlink w:anchor="_Toc35108747" w:history="1">
            <w:r w:rsidR="0093585A" w:rsidRPr="00C076E4">
              <w:rPr>
                <w:rStyle w:val="Hipervnculo"/>
                <w:noProof/>
              </w:rPr>
              <w:t>3.4</w:t>
            </w:r>
            <w:r w:rsidR="0093585A">
              <w:rPr>
                <w:rFonts w:eastAsiaTheme="minorEastAsia"/>
                <w:noProof/>
                <w:sz w:val="22"/>
                <w:lang w:eastAsia="es-ES"/>
              </w:rPr>
              <w:tab/>
            </w:r>
            <w:r w:rsidR="0093585A" w:rsidRPr="00C076E4">
              <w:rPr>
                <w:rStyle w:val="Hipervnculo"/>
                <w:noProof/>
              </w:rPr>
              <w:t>Class diagram</w:t>
            </w:r>
            <w:r w:rsidR="0093585A">
              <w:rPr>
                <w:noProof/>
                <w:webHidden/>
              </w:rPr>
              <w:tab/>
            </w:r>
            <w:r w:rsidR="0093585A">
              <w:rPr>
                <w:noProof/>
                <w:webHidden/>
              </w:rPr>
              <w:fldChar w:fldCharType="begin"/>
            </w:r>
            <w:r w:rsidR="0093585A">
              <w:rPr>
                <w:noProof/>
                <w:webHidden/>
              </w:rPr>
              <w:instrText xml:space="preserve"> PAGEREF _Toc35108747 \h </w:instrText>
            </w:r>
            <w:r w:rsidR="0093585A">
              <w:rPr>
                <w:noProof/>
                <w:webHidden/>
              </w:rPr>
            </w:r>
            <w:r w:rsidR="0093585A">
              <w:rPr>
                <w:noProof/>
                <w:webHidden/>
              </w:rPr>
              <w:fldChar w:fldCharType="separate"/>
            </w:r>
            <w:r w:rsidR="0093585A">
              <w:rPr>
                <w:noProof/>
                <w:webHidden/>
              </w:rPr>
              <w:t>7</w:t>
            </w:r>
            <w:r w:rsidR="0093585A">
              <w:rPr>
                <w:noProof/>
                <w:webHidden/>
              </w:rPr>
              <w:fldChar w:fldCharType="end"/>
            </w:r>
          </w:hyperlink>
        </w:p>
        <w:p w14:paraId="6D5BAA4F" w14:textId="0E2314A7" w:rsidR="0093585A" w:rsidRDefault="00CD45CB">
          <w:pPr>
            <w:pStyle w:val="TDC2"/>
            <w:tabs>
              <w:tab w:val="left" w:pos="880"/>
              <w:tab w:val="right" w:leader="dot" w:pos="8494"/>
            </w:tabs>
            <w:rPr>
              <w:rFonts w:eastAsiaTheme="minorEastAsia"/>
              <w:noProof/>
              <w:sz w:val="22"/>
              <w:lang w:eastAsia="es-ES"/>
            </w:rPr>
          </w:pPr>
          <w:hyperlink w:anchor="_Toc35108748" w:history="1">
            <w:r w:rsidR="0093585A" w:rsidRPr="00C076E4">
              <w:rPr>
                <w:rStyle w:val="Hipervnculo"/>
                <w:noProof/>
              </w:rPr>
              <w:t>3.5</w:t>
            </w:r>
            <w:r w:rsidR="0093585A">
              <w:rPr>
                <w:rFonts w:eastAsiaTheme="minorEastAsia"/>
                <w:noProof/>
                <w:sz w:val="22"/>
                <w:lang w:eastAsia="es-ES"/>
              </w:rPr>
              <w:tab/>
            </w:r>
            <w:r w:rsidR="0093585A" w:rsidRPr="00C076E4">
              <w:rPr>
                <w:rStyle w:val="Hipervnculo"/>
                <w:noProof/>
              </w:rPr>
              <w:t>Sequence diagarm</w:t>
            </w:r>
            <w:r w:rsidR="0093585A">
              <w:rPr>
                <w:noProof/>
                <w:webHidden/>
              </w:rPr>
              <w:tab/>
            </w:r>
            <w:r w:rsidR="0093585A">
              <w:rPr>
                <w:noProof/>
                <w:webHidden/>
              </w:rPr>
              <w:fldChar w:fldCharType="begin"/>
            </w:r>
            <w:r w:rsidR="0093585A">
              <w:rPr>
                <w:noProof/>
                <w:webHidden/>
              </w:rPr>
              <w:instrText xml:space="preserve"> PAGEREF _Toc35108748 \h </w:instrText>
            </w:r>
            <w:r w:rsidR="0093585A">
              <w:rPr>
                <w:noProof/>
                <w:webHidden/>
              </w:rPr>
            </w:r>
            <w:r w:rsidR="0093585A">
              <w:rPr>
                <w:noProof/>
                <w:webHidden/>
              </w:rPr>
              <w:fldChar w:fldCharType="separate"/>
            </w:r>
            <w:r w:rsidR="0093585A">
              <w:rPr>
                <w:noProof/>
                <w:webHidden/>
              </w:rPr>
              <w:t>7</w:t>
            </w:r>
            <w:r w:rsidR="0093585A">
              <w:rPr>
                <w:noProof/>
                <w:webHidden/>
              </w:rPr>
              <w:fldChar w:fldCharType="end"/>
            </w:r>
          </w:hyperlink>
        </w:p>
        <w:p w14:paraId="70A188CA" w14:textId="713A5D52" w:rsidR="0093585A" w:rsidRDefault="00CD45CB">
          <w:pPr>
            <w:pStyle w:val="TDC1"/>
            <w:rPr>
              <w:rFonts w:eastAsiaTheme="minorEastAsia"/>
              <w:noProof/>
              <w:sz w:val="22"/>
              <w:lang w:eastAsia="es-ES"/>
            </w:rPr>
          </w:pPr>
          <w:hyperlink w:anchor="_Toc35108749" w:history="1">
            <w:r w:rsidR="0093585A" w:rsidRPr="00C076E4">
              <w:rPr>
                <w:rStyle w:val="Hipervnculo"/>
                <w:noProof/>
              </w:rPr>
              <w:t>4</w:t>
            </w:r>
            <w:r w:rsidR="0093585A">
              <w:rPr>
                <w:rFonts w:eastAsiaTheme="minorEastAsia"/>
                <w:noProof/>
                <w:sz w:val="22"/>
                <w:lang w:eastAsia="es-ES"/>
              </w:rPr>
              <w:tab/>
            </w:r>
            <w:r w:rsidR="0093585A" w:rsidRPr="00C076E4">
              <w:rPr>
                <w:rStyle w:val="Hipervnculo"/>
                <w:noProof/>
              </w:rPr>
              <w:t>Implementation</w:t>
            </w:r>
            <w:r w:rsidR="0093585A">
              <w:rPr>
                <w:noProof/>
                <w:webHidden/>
              </w:rPr>
              <w:tab/>
            </w:r>
            <w:r w:rsidR="0093585A">
              <w:rPr>
                <w:noProof/>
                <w:webHidden/>
              </w:rPr>
              <w:fldChar w:fldCharType="begin"/>
            </w:r>
            <w:r w:rsidR="0093585A">
              <w:rPr>
                <w:noProof/>
                <w:webHidden/>
              </w:rPr>
              <w:instrText xml:space="preserve"> PAGEREF _Toc35108749 \h </w:instrText>
            </w:r>
            <w:r w:rsidR="0093585A">
              <w:rPr>
                <w:noProof/>
                <w:webHidden/>
              </w:rPr>
            </w:r>
            <w:r w:rsidR="0093585A">
              <w:rPr>
                <w:noProof/>
                <w:webHidden/>
              </w:rPr>
              <w:fldChar w:fldCharType="separate"/>
            </w:r>
            <w:r w:rsidR="0093585A">
              <w:rPr>
                <w:noProof/>
                <w:webHidden/>
              </w:rPr>
              <w:t>8</w:t>
            </w:r>
            <w:r w:rsidR="0093585A">
              <w:rPr>
                <w:noProof/>
                <w:webHidden/>
              </w:rPr>
              <w:fldChar w:fldCharType="end"/>
            </w:r>
          </w:hyperlink>
        </w:p>
        <w:p w14:paraId="0009A366" w14:textId="117FAA08" w:rsidR="0093585A" w:rsidRDefault="00CD45CB">
          <w:pPr>
            <w:pStyle w:val="TDC1"/>
            <w:rPr>
              <w:rFonts w:eastAsiaTheme="minorEastAsia"/>
              <w:noProof/>
              <w:sz w:val="22"/>
              <w:lang w:eastAsia="es-ES"/>
            </w:rPr>
          </w:pPr>
          <w:hyperlink w:anchor="_Toc35108750" w:history="1">
            <w:r w:rsidR="0093585A" w:rsidRPr="00C076E4">
              <w:rPr>
                <w:rStyle w:val="Hipervnculo"/>
                <w:noProof/>
              </w:rPr>
              <w:t>5</w:t>
            </w:r>
            <w:r w:rsidR="0093585A">
              <w:rPr>
                <w:rFonts w:eastAsiaTheme="minorEastAsia"/>
                <w:noProof/>
                <w:sz w:val="22"/>
                <w:lang w:eastAsia="es-ES"/>
              </w:rPr>
              <w:tab/>
            </w:r>
            <w:r w:rsidR="0093585A" w:rsidRPr="00C076E4">
              <w:rPr>
                <w:rStyle w:val="Hipervnculo"/>
                <w:noProof/>
              </w:rPr>
              <w:t>Tests</w:t>
            </w:r>
            <w:r w:rsidR="0093585A">
              <w:rPr>
                <w:noProof/>
                <w:webHidden/>
              </w:rPr>
              <w:tab/>
            </w:r>
            <w:r w:rsidR="0093585A">
              <w:rPr>
                <w:noProof/>
                <w:webHidden/>
              </w:rPr>
              <w:fldChar w:fldCharType="begin"/>
            </w:r>
            <w:r w:rsidR="0093585A">
              <w:rPr>
                <w:noProof/>
                <w:webHidden/>
              </w:rPr>
              <w:instrText xml:space="preserve"> PAGEREF _Toc35108750 \h </w:instrText>
            </w:r>
            <w:r w:rsidR="0093585A">
              <w:rPr>
                <w:noProof/>
                <w:webHidden/>
              </w:rPr>
            </w:r>
            <w:r w:rsidR="0093585A">
              <w:rPr>
                <w:noProof/>
                <w:webHidden/>
              </w:rPr>
              <w:fldChar w:fldCharType="separate"/>
            </w:r>
            <w:r w:rsidR="0093585A">
              <w:rPr>
                <w:noProof/>
                <w:webHidden/>
              </w:rPr>
              <w:t>9</w:t>
            </w:r>
            <w:r w:rsidR="0093585A">
              <w:rPr>
                <w:noProof/>
                <w:webHidden/>
              </w:rPr>
              <w:fldChar w:fldCharType="end"/>
            </w:r>
          </w:hyperlink>
        </w:p>
        <w:p w14:paraId="0CCE36D5" w14:textId="428071C7" w:rsidR="0093585A" w:rsidRDefault="00CD45CB">
          <w:pPr>
            <w:pStyle w:val="TDC1"/>
            <w:rPr>
              <w:rFonts w:eastAsiaTheme="minorEastAsia"/>
              <w:noProof/>
              <w:sz w:val="22"/>
              <w:lang w:eastAsia="es-ES"/>
            </w:rPr>
          </w:pPr>
          <w:hyperlink w:anchor="_Toc35108751" w:history="1">
            <w:r w:rsidR="0093585A" w:rsidRPr="00C076E4">
              <w:rPr>
                <w:rStyle w:val="Hipervnculo"/>
                <w:noProof/>
              </w:rPr>
              <w:t>6</w:t>
            </w:r>
            <w:r w:rsidR="0093585A">
              <w:rPr>
                <w:rFonts w:eastAsiaTheme="minorEastAsia"/>
                <w:noProof/>
                <w:sz w:val="22"/>
                <w:lang w:eastAsia="es-ES"/>
              </w:rPr>
              <w:tab/>
            </w:r>
            <w:r w:rsidR="0093585A" w:rsidRPr="00C076E4">
              <w:rPr>
                <w:rStyle w:val="Hipervnculo"/>
                <w:noProof/>
              </w:rPr>
              <w:t>User’s Manual</w:t>
            </w:r>
            <w:r w:rsidR="0093585A">
              <w:rPr>
                <w:noProof/>
                <w:webHidden/>
              </w:rPr>
              <w:tab/>
            </w:r>
            <w:r w:rsidR="0093585A">
              <w:rPr>
                <w:noProof/>
                <w:webHidden/>
              </w:rPr>
              <w:fldChar w:fldCharType="begin"/>
            </w:r>
            <w:r w:rsidR="0093585A">
              <w:rPr>
                <w:noProof/>
                <w:webHidden/>
              </w:rPr>
              <w:instrText xml:space="preserve"> PAGEREF _Toc35108751 \h </w:instrText>
            </w:r>
            <w:r w:rsidR="0093585A">
              <w:rPr>
                <w:noProof/>
                <w:webHidden/>
              </w:rPr>
            </w:r>
            <w:r w:rsidR="0093585A">
              <w:rPr>
                <w:noProof/>
                <w:webHidden/>
              </w:rPr>
              <w:fldChar w:fldCharType="separate"/>
            </w:r>
            <w:r w:rsidR="0093585A">
              <w:rPr>
                <w:noProof/>
                <w:webHidden/>
              </w:rPr>
              <w:t>10</w:t>
            </w:r>
            <w:r w:rsidR="0093585A">
              <w:rPr>
                <w:noProof/>
                <w:webHidden/>
              </w:rPr>
              <w:fldChar w:fldCharType="end"/>
            </w:r>
          </w:hyperlink>
        </w:p>
        <w:p w14:paraId="5E1A3463" w14:textId="2C858A29" w:rsidR="0093585A" w:rsidRDefault="00CD45CB">
          <w:pPr>
            <w:pStyle w:val="TDC2"/>
            <w:tabs>
              <w:tab w:val="left" w:pos="880"/>
              <w:tab w:val="right" w:leader="dot" w:pos="8494"/>
            </w:tabs>
            <w:rPr>
              <w:rFonts w:eastAsiaTheme="minorEastAsia"/>
              <w:noProof/>
              <w:sz w:val="22"/>
              <w:lang w:eastAsia="es-ES"/>
            </w:rPr>
          </w:pPr>
          <w:hyperlink w:anchor="_Toc35108752" w:history="1">
            <w:r w:rsidR="0093585A" w:rsidRPr="00C076E4">
              <w:rPr>
                <w:rStyle w:val="Hipervnculo"/>
                <w:noProof/>
              </w:rPr>
              <w:t>6.1</w:t>
            </w:r>
            <w:r w:rsidR="0093585A">
              <w:rPr>
                <w:rFonts w:eastAsiaTheme="minorEastAsia"/>
                <w:noProof/>
                <w:sz w:val="22"/>
                <w:lang w:eastAsia="es-ES"/>
              </w:rPr>
              <w:tab/>
            </w:r>
            <w:r w:rsidR="0093585A" w:rsidRPr="00C076E4">
              <w:rPr>
                <w:rStyle w:val="Hipervnculo"/>
                <w:noProof/>
              </w:rPr>
              <w:t>Mashup</w:t>
            </w:r>
            <w:r w:rsidR="0093585A">
              <w:rPr>
                <w:noProof/>
                <w:webHidden/>
              </w:rPr>
              <w:tab/>
            </w:r>
            <w:r w:rsidR="0093585A">
              <w:rPr>
                <w:noProof/>
                <w:webHidden/>
              </w:rPr>
              <w:fldChar w:fldCharType="begin"/>
            </w:r>
            <w:r w:rsidR="0093585A">
              <w:rPr>
                <w:noProof/>
                <w:webHidden/>
              </w:rPr>
              <w:instrText xml:space="preserve"> PAGEREF _Toc35108752 \h </w:instrText>
            </w:r>
            <w:r w:rsidR="0093585A">
              <w:rPr>
                <w:noProof/>
                <w:webHidden/>
              </w:rPr>
            </w:r>
            <w:r w:rsidR="0093585A">
              <w:rPr>
                <w:noProof/>
                <w:webHidden/>
              </w:rPr>
              <w:fldChar w:fldCharType="separate"/>
            </w:r>
            <w:r w:rsidR="0093585A">
              <w:rPr>
                <w:noProof/>
                <w:webHidden/>
              </w:rPr>
              <w:t>10</w:t>
            </w:r>
            <w:r w:rsidR="0093585A">
              <w:rPr>
                <w:noProof/>
                <w:webHidden/>
              </w:rPr>
              <w:fldChar w:fldCharType="end"/>
            </w:r>
          </w:hyperlink>
        </w:p>
        <w:p w14:paraId="2E58AB80" w14:textId="3D489F3B" w:rsidR="0093585A" w:rsidRDefault="00CD45CB">
          <w:pPr>
            <w:pStyle w:val="TDC2"/>
            <w:tabs>
              <w:tab w:val="left" w:pos="880"/>
              <w:tab w:val="right" w:leader="dot" w:pos="8494"/>
            </w:tabs>
            <w:rPr>
              <w:rFonts w:eastAsiaTheme="minorEastAsia"/>
              <w:noProof/>
              <w:sz w:val="22"/>
              <w:lang w:eastAsia="es-ES"/>
            </w:rPr>
          </w:pPr>
          <w:hyperlink w:anchor="_Toc35108753" w:history="1">
            <w:r w:rsidR="0093585A" w:rsidRPr="00C076E4">
              <w:rPr>
                <w:rStyle w:val="Hipervnculo"/>
                <w:noProof/>
              </w:rPr>
              <w:t>6.2</w:t>
            </w:r>
            <w:r w:rsidR="0093585A">
              <w:rPr>
                <w:rFonts w:eastAsiaTheme="minorEastAsia"/>
                <w:noProof/>
                <w:sz w:val="22"/>
                <w:lang w:eastAsia="es-ES"/>
              </w:rPr>
              <w:tab/>
            </w:r>
            <w:r w:rsidR="0093585A" w:rsidRPr="00C076E4">
              <w:rPr>
                <w:rStyle w:val="Hipervnculo"/>
                <w:noProof/>
              </w:rPr>
              <w:t>API REST</w:t>
            </w:r>
            <w:r w:rsidR="0093585A">
              <w:rPr>
                <w:noProof/>
                <w:webHidden/>
              </w:rPr>
              <w:tab/>
            </w:r>
            <w:r w:rsidR="0093585A">
              <w:rPr>
                <w:noProof/>
                <w:webHidden/>
              </w:rPr>
              <w:fldChar w:fldCharType="begin"/>
            </w:r>
            <w:r w:rsidR="0093585A">
              <w:rPr>
                <w:noProof/>
                <w:webHidden/>
              </w:rPr>
              <w:instrText xml:space="preserve"> PAGEREF _Toc35108753 \h </w:instrText>
            </w:r>
            <w:r w:rsidR="0093585A">
              <w:rPr>
                <w:noProof/>
                <w:webHidden/>
              </w:rPr>
            </w:r>
            <w:r w:rsidR="0093585A">
              <w:rPr>
                <w:noProof/>
                <w:webHidden/>
              </w:rPr>
              <w:fldChar w:fldCharType="separate"/>
            </w:r>
            <w:r w:rsidR="0093585A">
              <w:rPr>
                <w:noProof/>
                <w:webHidden/>
              </w:rPr>
              <w:t>10</w:t>
            </w:r>
            <w:r w:rsidR="0093585A">
              <w:rPr>
                <w:noProof/>
                <w:webHidden/>
              </w:rPr>
              <w:fldChar w:fldCharType="end"/>
            </w:r>
          </w:hyperlink>
        </w:p>
        <w:p w14:paraId="1AB82698" w14:textId="2D0F46C6" w:rsidR="0093585A" w:rsidRDefault="00CD45CB">
          <w:pPr>
            <w:pStyle w:val="TDC1"/>
            <w:rPr>
              <w:rFonts w:eastAsiaTheme="minorEastAsia"/>
              <w:noProof/>
              <w:sz w:val="22"/>
              <w:lang w:eastAsia="es-ES"/>
            </w:rPr>
          </w:pPr>
          <w:hyperlink w:anchor="_Toc35108754" w:history="1">
            <w:r w:rsidR="0093585A" w:rsidRPr="00C076E4">
              <w:rPr>
                <w:rStyle w:val="Hipervnculo"/>
                <w:noProof/>
              </w:rPr>
              <w:t>References</w:t>
            </w:r>
            <w:r w:rsidR="0093585A">
              <w:rPr>
                <w:noProof/>
                <w:webHidden/>
              </w:rPr>
              <w:tab/>
            </w:r>
            <w:r w:rsidR="0093585A">
              <w:rPr>
                <w:noProof/>
                <w:webHidden/>
              </w:rPr>
              <w:fldChar w:fldCharType="begin"/>
            </w:r>
            <w:r w:rsidR="0093585A">
              <w:rPr>
                <w:noProof/>
                <w:webHidden/>
              </w:rPr>
              <w:instrText xml:space="preserve"> PAGEREF _Toc35108754 \h </w:instrText>
            </w:r>
            <w:r w:rsidR="0093585A">
              <w:rPr>
                <w:noProof/>
                <w:webHidden/>
              </w:rPr>
            </w:r>
            <w:r w:rsidR="0093585A">
              <w:rPr>
                <w:noProof/>
                <w:webHidden/>
              </w:rPr>
              <w:fldChar w:fldCharType="separate"/>
            </w:r>
            <w:r w:rsidR="0093585A">
              <w:rPr>
                <w:noProof/>
                <w:webHidden/>
              </w:rPr>
              <w:t>11</w:t>
            </w:r>
            <w:r w:rsidR="0093585A">
              <w:rPr>
                <w:noProof/>
                <w:webHidden/>
              </w:rPr>
              <w:fldChar w:fldCharType="end"/>
            </w:r>
          </w:hyperlink>
        </w:p>
        <w:p w14:paraId="304B99D9" w14:textId="25AD4793" w:rsidR="007C701E" w:rsidRDefault="007C701E">
          <w:r>
            <w:rPr>
              <w:b/>
              <w:bCs/>
            </w:rPr>
            <w:fldChar w:fldCharType="end"/>
          </w:r>
        </w:p>
      </w:sdtContent>
    </w:sdt>
    <w:p w14:paraId="5F59F146" w14:textId="77777777" w:rsidR="00985C49" w:rsidRDefault="00985C49" w:rsidP="003E6D04">
      <w:pPr>
        <w:spacing w:after="0"/>
        <w:rPr>
          <w:rFonts w:asciiTheme="majorHAnsi" w:hAnsiTheme="majorHAnsi"/>
          <w:sz w:val="28"/>
          <w:szCs w:val="28"/>
        </w:rPr>
      </w:pPr>
    </w:p>
    <w:p w14:paraId="1889E34C" w14:textId="77777777" w:rsidR="00985C49" w:rsidRDefault="00985C49" w:rsidP="003E6D04">
      <w:pPr>
        <w:spacing w:after="0"/>
        <w:rPr>
          <w:rFonts w:asciiTheme="majorHAnsi" w:hAnsiTheme="majorHAnsi"/>
          <w:sz w:val="28"/>
          <w:szCs w:val="28"/>
        </w:rPr>
      </w:pPr>
    </w:p>
    <w:p w14:paraId="7CE19E6B" w14:textId="77777777" w:rsidR="00985C49" w:rsidRDefault="00985C49" w:rsidP="003E6D04">
      <w:pPr>
        <w:spacing w:after="0"/>
        <w:rPr>
          <w:rFonts w:asciiTheme="majorHAnsi" w:hAnsiTheme="majorHAnsi"/>
          <w:sz w:val="28"/>
          <w:szCs w:val="28"/>
        </w:rPr>
      </w:pPr>
    </w:p>
    <w:p w14:paraId="76875778" w14:textId="77777777" w:rsidR="00985C49" w:rsidRDefault="00985C49" w:rsidP="003E6D04">
      <w:pPr>
        <w:spacing w:after="0"/>
        <w:rPr>
          <w:rFonts w:asciiTheme="majorHAnsi" w:hAnsiTheme="majorHAnsi"/>
          <w:sz w:val="28"/>
          <w:szCs w:val="28"/>
        </w:rPr>
      </w:pPr>
    </w:p>
    <w:p w14:paraId="41338650" w14:textId="77777777" w:rsidR="00985C49" w:rsidRDefault="00985C49" w:rsidP="003E6D04">
      <w:pPr>
        <w:spacing w:after="0"/>
        <w:rPr>
          <w:rFonts w:asciiTheme="majorHAnsi" w:hAnsiTheme="majorHAnsi"/>
          <w:sz w:val="28"/>
          <w:szCs w:val="28"/>
        </w:rPr>
      </w:pPr>
    </w:p>
    <w:p w14:paraId="70B47E4E" w14:textId="77777777" w:rsidR="00985C49" w:rsidRDefault="00985C49" w:rsidP="003E6D04">
      <w:pPr>
        <w:spacing w:after="0"/>
        <w:rPr>
          <w:rFonts w:asciiTheme="majorHAnsi" w:hAnsiTheme="majorHAnsi"/>
          <w:sz w:val="28"/>
          <w:szCs w:val="28"/>
        </w:rPr>
      </w:pPr>
    </w:p>
    <w:p w14:paraId="575E6EF8" w14:textId="77777777" w:rsidR="00985C49" w:rsidRDefault="00985C49" w:rsidP="003E6D04">
      <w:pPr>
        <w:spacing w:after="0"/>
        <w:rPr>
          <w:rFonts w:asciiTheme="majorHAnsi" w:hAnsiTheme="majorHAnsi"/>
          <w:sz w:val="28"/>
          <w:szCs w:val="28"/>
        </w:rPr>
      </w:pPr>
    </w:p>
    <w:p w14:paraId="5CD40B04" w14:textId="77777777" w:rsidR="00985C49" w:rsidRDefault="00985C49" w:rsidP="003E6D04">
      <w:pPr>
        <w:spacing w:after="0"/>
        <w:rPr>
          <w:rFonts w:asciiTheme="majorHAnsi" w:hAnsiTheme="majorHAnsi"/>
          <w:sz w:val="28"/>
          <w:szCs w:val="28"/>
        </w:rPr>
      </w:pPr>
    </w:p>
    <w:p w14:paraId="4DB77A02" w14:textId="77777777" w:rsidR="00985C49" w:rsidRDefault="00985C49" w:rsidP="003E6D04">
      <w:pPr>
        <w:spacing w:after="0"/>
        <w:rPr>
          <w:rFonts w:asciiTheme="majorHAnsi" w:hAnsiTheme="majorHAnsi"/>
          <w:sz w:val="28"/>
          <w:szCs w:val="28"/>
        </w:rPr>
      </w:pPr>
    </w:p>
    <w:p w14:paraId="12D08B9A" w14:textId="77777777" w:rsidR="00985C49" w:rsidRDefault="00985C49" w:rsidP="003E6D04">
      <w:pPr>
        <w:spacing w:after="0"/>
        <w:rPr>
          <w:rFonts w:asciiTheme="majorHAnsi" w:hAnsiTheme="majorHAnsi"/>
          <w:sz w:val="28"/>
          <w:szCs w:val="28"/>
        </w:rPr>
      </w:pPr>
    </w:p>
    <w:p w14:paraId="6588437F" w14:textId="517DF009" w:rsidR="00A01792" w:rsidRDefault="00985C49" w:rsidP="00A01792">
      <w:pPr>
        <w:pStyle w:val="Ttulo1"/>
      </w:pPr>
      <w:bookmarkStart w:id="3" w:name="_Toc35108737"/>
      <w:r w:rsidRPr="00A01792">
        <w:lastRenderedPageBreak/>
        <w:t>Introd</w:t>
      </w:r>
      <w:r w:rsidR="003C6E6F">
        <w:t>uction</w:t>
      </w:r>
      <w:bookmarkEnd w:id="3"/>
    </w:p>
    <w:p w14:paraId="379253F3" w14:textId="77777777" w:rsidR="00A01792" w:rsidRDefault="00A01792" w:rsidP="007E20CA">
      <w:pPr>
        <w:jc w:val="both"/>
      </w:pPr>
    </w:p>
    <w:p w14:paraId="6564982B" w14:textId="02526BEB" w:rsidR="00840EC2" w:rsidRPr="00E71310" w:rsidRDefault="00840EC2" w:rsidP="007E20CA">
      <w:pPr>
        <w:jc w:val="both"/>
      </w:pPr>
      <w:r w:rsidRPr="00E71310">
        <w:t>Today, people are increasingly interested in learning more about other cultures. Thanks to technologies that are continuously growing, it is becoming easier to establish this communication. On the other hand, music is a key element in our society and unites people from all over the world. Even so, with the exception</w:t>
      </w:r>
      <w:r w:rsidR="002E0204">
        <w:t xml:space="preserve"> </w:t>
      </w:r>
      <w:r w:rsidRPr="00E71310">
        <w:t xml:space="preserve">of very international artists; we are not aware of the musical culture of countries other than our own. Since music is such an important cultural element in each country and in people, we intend to carry out a project that consists of offering an innovative and educational service in the form of </w:t>
      </w:r>
      <w:ins w:id="4" w:author="Carmen María Muñoz Pérez" w:date="2020-03-14T14:42:00Z">
        <w:r w:rsidRPr="00E71310">
          <w:t xml:space="preserve">an </w:t>
        </w:r>
      </w:ins>
      <w:r w:rsidRPr="00E71310">
        <w:t>international online radio.</w:t>
      </w:r>
    </w:p>
    <w:p w14:paraId="6442DEF1" w14:textId="438A69A1" w:rsidR="000E6FC8" w:rsidRPr="00840EC2" w:rsidRDefault="007E20CA" w:rsidP="007E20CA">
      <w:pPr>
        <w:jc w:val="both"/>
      </w:pPr>
      <w:r w:rsidRPr="007E20CA">
        <w:t xml:space="preserve">Thus, Soundplanes wants to offer an interactive online radio service with the possibility of chatting with people from anywhere in the world. It will give its users the opportunity to </w:t>
      </w:r>
      <w:r w:rsidR="00A87641">
        <w:t>listen to</w:t>
      </w:r>
      <w:r w:rsidRPr="007E20CA">
        <w:t xml:space="preserve"> the most listened songs from each country, as well as to offer their own playlist.</w:t>
      </w:r>
      <w:r w:rsidR="00A87641" w:rsidRPr="00A87641">
        <w:t xml:space="preserve"> In this way, users will have the opportunity to learn new songs, as well as meet many people from around the world.</w:t>
      </w:r>
    </w:p>
    <w:p w14:paraId="79EA717A" w14:textId="77777777" w:rsidR="00A01792" w:rsidRPr="00A01792" w:rsidRDefault="00A01792" w:rsidP="00A01792"/>
    <w:p w14:paraId="321045A4" w14:textId="4B804C45" w:rsidR="00611C93" w:rsidRDefault="003C6E6F" w:rsidP="00A01792">
      <w:pPr>
        <w:pStyle w:val="Ttulo2"/>
      </w:pPr>
      <w:bookmarkStart w:id="5" w:name="_Toc35108738"/>
      <w:r>
        <w:t>Integrated applications</w:t>
      </w:r>
      <w:bookmarkEnd w:id="5"/>
    </w:p>
    <w:p w14:paraId="354C62D8" w14:textId="77777777" w:rsidR="00A01792" w:rsidRPr="00A01792" w:rsidRDefault="00A01792" w:rsidP="00AC3082">
      <w:pPr>
        <w:jc w:val="both"/>
      </w:pPr>
    </w:p>
    <w:p w14:paraId="0BD59620" w14:textId="689F4EA6" w:rsidR="00250408" w:rsidRDefault="002D7905" w:rsidP="009B0474">
      <w:pPr>
        <w:jc w:val="both"/>
      </w:pPr>
      <w:r>
        <w:t>We will be using the following applications:</w:t>
      </w:r>
    </w:p>
    <w:p w14:paraId="0A22F2BC" w14:textId="2D85D65D" w:rsidR="002D7905" w:rsidRDefault="002D7905" w:rsidP="00705F07">
      <w:pPr>
        <w:pStyle w:val="Prrafodelista"/>
        <w:numPr>
          <w:ilvl w:val="0"/>
          <w:numId w:val="13"/>
        </w:numPr>
        <w:jc w:val="both"/>
      </w:pPr>
      <w:r>
        <w:rPr>
          <w:b/>
          <w:bCs/>
        </w:rPr>
        <w:t xml:space="preserve">Youtube: </w:t>
      </w:r>
      <w:r w:rsidR="009B0474">
        <w:t>Youtube web player will be our music player. We will also use its REST API for fetching some metadata.</w:t>
      </w:r>
    </w:p>
    <w:p w14:paraId="32768531" w14:textId="3FCE10E9" w:rsidR="009B0474" w:rsidRDefault="009B0474" w:rsidP="00705F07">
      <w:pPr>
        <w:pStyle w:val="Prrafodelista"/>
        <w:numPr>
          <w:ilvl w:val="0"/>
          <w:numId w:val="13"/>
        </w:numPr>
        <w:jc w:val="both"/>
      </w:pPr>
      <w:r>
        <w:rPr>
          <w:b/>
          <w:bCs/>
        </w:rPr>
        <w:t xml:space="preserve">Spotify: </w:t>
      </w:r>
      <w:r>
        <w:t xml:space="preserve">we </w:t>
      </w:r>
      <w:r w:rsidRPr="009B0474">
        <w:t>will</w:t>
      </w:r>
      <w:r>
        <w:t xml:space="preserve"> be using Spotify as a music search site. The user will be able to search for any existing song in Spotify and play it.</w:t>
      </w:r>
    </w:p>
    <w:p w14:paraId="315477AF" w14:textId="21A9BAC0" w:rsidR="009B0474" w:rsidRDefault="009B0474" w:rsidP="00705F07">
      <w:pPr>
        <w:pStyle w:val="Prrafodelista"/>
        <w:numPr>
          <w:ilvl w:val="0"/>
          <w:numId w:val="13"/>
        </w:numPr>
        <w:jc w:val="both"/>
      </w:pPr>
      <w:r>
        <w:rPr>
          <w:b/>
          <w:bCs/>
        </w:rPr>
        <w:t>Genius</w:t>
      </w:r>
      <w:r>
        <w:t>: will be used to fetch song’s lyrics.</w:t>
      </w:r>
    </w:p>
    <w:p w14:paraId="076E2BE7" w14:textId="71428081" w:rsidR="009B0474" w:rsidRPr="009B0474" w:rsidRDefault="009B0474" w:rsidP="00705F07">
      <w:pPr>
        <w:pStyle w:val="Prrafodelista"/>
        <w:numPr>
          <w:ilvl w:val="0"/>
          <w:numId w:val="13"/>
        </w:numPr>
        <w:jc w:val="both"/>
      </w:pPr>
      <w:r>
        <w:rPr>
          <w:b/>
          <w:bCs/>
        </w:rPr>
        <w:t xml:space="preserve">Leaflet: </w:t>
      </w:r>
      <w:r>
        <w:t xml:space="preserve">will be used for displaying interactive maps in the web browser. Used in combination with </w:t>
      </w:r>
      <w:r w:rsidRPr="009B0474">
        <w:rPr>
          <w:i/>
          <w:iCs/>
        </w:rPr>
        <w:t>OpenStreetMap</w:t>
      </w:r>
    </w:p>
    <w:p w14:paraId="1F48BE84" w14:textId="161935C4" w:rsidR="009B0474" w:rsidRDefault="009B0474" w:rsidP="00705F07">
      <w:pPr>
        <w:pStyle w:val="Prrafodelista"/>
        <w:numPr>
          <w:ilvl w:val="0"/>
          <w:numId w:val="13"/>
        </w:numPr>
        <w:jc w:val="both"/>
      </w:pPr>
      <w:r>
        <w:rPr>
          <w:b/>
          <w:bCs/>
        </w:rPr>
        <w:t xml:space="preserve">OpenStreetMap: </w:t>
      </w:r>
      <w:r>
        <w:t>will provide us map tiles through its public tile servers.</w:t>
      </w:r>
    </w:p>
    <w:p w14:paraId="60304F1B" w14:textId="259393C7" w:rsidR="009B0474" w:rsidRDefault="009B0474" w:rsidP="00705F07">
      <w:pPr>
        <w:pStyle w:val="Prrafodelista"/>
        <w:numPr>
          <w:ilvl w:val="0"/>
          <w:numId w:val="13"/>
        </w:numPr>
        <w:jc w:val="both"/>
      </w:pPr>
      <w:r>
        <w:rPr>
          <w:b/>
          <w:bCs/>
        </w:rPr>
        <w:t xml:space="preserve">Facebook: </w:t>
      </w:r>
      <w:r>
        <w:t>we will</w:t>
      </w:r>
      <w:r w:rsidR="00705F07">
        <w:t xml:space="preserve"> allow the user to log in with his Facebook social account and post what music are they listening to at any time.</w:t>
      </w:r>
    </w:p>
    <w:p w14:paraId="0C9643A3" w14:textId="77777777" w:rsidR="002D7905" w:rsidRDefault="002D7905" w:rsidP="00A01792"/>
    <w:tbl>
      <w:tblPr>
        <w:tblStyle w:val="Tablaconcuadrcula4-nfasis5"/>
        <w:tblW w:w="8500" w:type="dxa"/>
        <w:jc w:val="center"/>
        <w:tblLook w:val="04A0" w:firstRow="1" w:lastRow="0" w:firstColumn="1" w:lastColumn="0" w:noHBand="0" w:noVBand="1"/>
      </w:tblPr>
      <w:tblGrid>
        <w:gridCol w:w="2008"/>
        <w:gridCol w:w="6492"/>
      </w:tblGrid>
      <w:tr w:rsidR="00AC3082" w14:paraId="66BD647E" w14:textId="77777777" w:rsidTr="00906C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1BED0113" w14:textId="4D863147" w:rsidR="00AC3082" w:rsidRDefault="00A87641" w:rsidP="00A01792">
            <w:r w:rsidRPr="00A87641">
              <w:t>Application name</w:t>
            </w:r>
          </w:p>
        </w:tc>
        <w:tc>
          <w:tcPr>
            <w:tcW w:w="6237" w:type="dxa"/>
            <w:tcMar>
              <w:top w:w="113" w:type="dxa"/>
              <w:left w:w="142" w:type="dxa"/>
              <w:bottom w:w="113" w:type="dxa"/>
              <w:right w:w="142" w:type="dxa"/>
            </w:tcMar>
          </w:tcPr>
          <w:p w14:paraId="6E4EF943" w14:textId="46498C18" w:rsidR="00AC3082" w:rsidRDefault="00A87641" w:rsidP="00A01792">
            <w:pPr>
              <w:cnfStyle w:val="100000000000" w:firstRow="1" w:lastRow="0" w:firstColumn="0" w:lastColumn="0" w:oddVBand="0" w:evenVBand="0" w:oddHBand="0" w:evenHBand="0" w:firstRowFirstColumn="0" w:firstRowLastColumn="0" w:lastRowFirstColumn="0" w:lastRowLastColumn="0"/>
            </w:pPr>
            <w:r w:rsidRPr="00A87641">
              <w:t>URL API documentation</w:t>
            </w:r>
          </w:p>
        </w:tc>
      </w:tr>
      <w:tr w:rsidR="00AC3082" w14:paraId="3D060BE6"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0AC51802" w14:textId="06064C72" w:rsidR="00AC3082" w:rsidRPr="00860A37" w:rsidRDefault="00860A37" w:rsidP="00A01792">
            <w:pPr>
              <w:rPr>
                <w:sz w:val="22"/>
              </w:rPr>
            </w:pPr>
            <w:r w:rsidRPr="00860A37">
              <w:rPr>
                <w:sz w:val="22"/>
              </w:rPr>
              <w:t>Youtube</w:t>
            </w:r>
          </w:p>
        </w:tc>
        <w:tc>
          <w:tcPr>
            <w:tcW w:w="6237" w:type="dxa"/>
            <w:tcMar>
              <w:top w:w="113" w:type="dxa"/>
              <w:left w:w="142" w:type="dxa"/>
              <w:bottom w:w="113" w:type="dxa"/>
              <w:right w:w="142" w:type="dxa"/>
            </w:tcMar>
          </w:tcPr>
          <w:p w14:paraId="67E34FC9" w14:textId="2B71D958" w:rsidR="00AC3082" w:rsidRDefault="00CD45CB" w:rsidP="00A01792">
            <w:pPr>
              <w:cnfStyle w:val="000000100000" w:firstRow="0" w:lastRow="0" w:firstColumn="0" w:lastColumn="0" w:oddVBand="0" w:evenVBand="0" w:oddHBand="1" w:evenHBand="0" w:firstRowFirstColumn="0" w:firstRowLastColumn="0" w:lastRowFirstColumn="0" w:lastRowLastColumn="0"/>
              <w:rPr>
                <w:sz w:val="22"/>
              </w:rPr>
            </w:pPr>
            <w:hyperlink r:id="rId10" w:history="1">
              <w:r w:rsidR="00860A37" w:rsidRPr="00C24898">
                <w:rPr>
                  <w:rStyle w:val="Hipervnculo"/>
                  <w:sz w:val="22"/>
                </w:rPr>
                <w:t>https://developers.google.com/youtube/iframe_api_reference?hl=es</w:t>
              </w:r>
            </w:hyperlink>
          </w:p>
          <w:p w14:paraId="4636BD39" w14:textId="4B1552E2" w:rsidR="00860A37" w:rsidRPr="00906C13" w:rsidRDefault="00CD45CB" w:rsidP="00A01792">
            <w:pPr>
              <w:cnfStyle w:val="000000100000" w:firstRow="0" w:lastRow="0" w:firstColumn="0" w:lastColumn="0" w:oddVBand="0" w:evenVBand="0" w:oddHBand="1" w:evenHBand="0" w:firstRowFirstColumn="0" w:firstRowLastColumn="0" w:lastRowFirstColumn="0" w:lastRowLastColumn="0"/>
              <w:rPr>
                <w:sz w:val="22"/>
              </w:rPr>
            </w:pPr>
            <w:hyperlink r:id="rId11" w:history="1">
              <w:r w:rsidR="00860A37" w:rsidRPr="00C24898">
                <w:rPr>
                  <w:rStyle w:val="Hipervnculo"/>
                  <w:sz w:val="22"/>
                </w:rPr>
                <w:t>https://developers.google.com/youtube/v3/docs</w:t>
              </w:r>
            </w:hyperlink>
            <w:r w:rsidR="00860A37">
              <w:rPr>
                <w:sz w:val="22"/>
              </w:rPr>
              <w:t xml:space="preserve"> </w:t>
            </w:r>
          </w:p>
        </w:tc>
      </w:tr>
      <w:tr w:rsidR="00AC3082" w14:paraId="33B5FAE0" w14:textId="77777777"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2C034861" w14:textId="25033505" w:rsidR="00AC3082" w:rsidRPr="00860A37" w:rsidRDefault="00860A37" w:rsidP="00A01792">
            <w:pPr>
              <w:rPr>
                <w:sz w:val="22"/>
              </w:rPr>
            </w:pPr>
            <w:r w:rsidRPr="00860A37">
              <w:rPr>
                <w:sz w:val="22"/>
              </w:rPr>
              <w:t>Spotify</w:t>
            </w:r>
          </w:p>
        </w:tc>
        <w:tc>
          <w:tcPr>
            <w:tcW w:w="6237" w:type="dxa"/>
            <w:tcMar>
              <w:top w:w="113" w:type="dxa"/>
              <w:left w:w="142" w:type="dxa"/>
              <w:bottom w:w="113" w:type="dxa"/>
              <w:right w:w="142" w:type="dxa"/>
            </w:tcMar>
          </w:tcPr>
          <w:p w14:paraId="14FC7234" w14:textId="77B4D582" w:rsidR="00AC3082" w:rsidRPr="00906C13" w:rsidRDefault="00CD45CB" w:rsidP="00A01792">
            <w:pPr>
              <w:cnfStyle w:val="000000000000" w:firstRow="0" w:lastRow="0" w:firstColumn="0" w:lastColumn="0" w:oddVBand="0" w:evenVBand="0" w:oddHBand="0" w:evenHBand="0" w:firstRowFirstColumn="0" w:firstRowLastColumn="0" w:lastRowFirstColumn="0" w:lastRowLastColumn="0"/>
              <w:rPr>
                <w:sz w:val="22"/>
              </w:rPr>
            </w:pPr>
            <w:hyperlink r:id="rId12" w:history="1">
              <w:r w:rsidR="00860A37" w:rsidRPr="00C24898">
                <w:rPr>
                  <w:rStyle w:val="Hipervnculo"/>
                  <w:sz w:val="22"/>
                </w:rPr>
                <w:t>https://developer.spotify.com/documentation/web-api/</w:t>
              </w:r>
            </w:hyperlink>
            <w:r w:rsidR="00860A37">
              <w:rPr>
                <w:sz w:val="22"/>
              </w:rPr>
              <w:t xml:space="preserve"> </w:t>
            </w:r>
          </w:p>
        </w:tc>
      </w:tr>
      <w:tr w:rsidR="00AC3082" w14:paraId="125F9786"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67662FE0" w14:textId="2E2ACE13" w:rsidR="00AC3082" w:rsidRPr="00906C13" w:rsidRDefault="00860A37" w:rsidP="00A01792">
            <w:pPr>
              <w:rPr>
                <w:sz w:val="22"/>
              </w:rPr>
            </w:pPr>
            <w:r>
              <w:rPr>
                <w:sz w:val="22"/>
              </w:rPr>
              <w:t>Genius</w:t>
            </w:r>
          </w:p>
        </w:tc>
        <w:tc>
          <w:tcPr>
            <w:tcW w:w="6237" w:type="dxa"/>
            <w:tcMar>
              <w:top w:w="113" w:type="dxa"/>
              <w:left w:w="142" w:type="dxa"/>
              <w:bottom w:w="113" w:type="dxa"/>
              <w:right w:w="142" w:type="dxa"/>
            </w:tcMar>
          </w:tcPr>
          <w:p w14:paraId="56478FAC" w14:textId="09033B19" w:rsidR="00860A37" w:rsidRPr="00906C13" w:rsidRDefault="00CD45CB" w:rsidP="00A01792">
            <w:pPr>
              <w:cnfStyle w:val="000000100000" w:firstRow="0" w:lastRow="0" w:firstColumn="0" w:lastColumn="0" w:oddVBand="0" w:evenVBand="0" w:oddHBand="1" w:evenHBand="0" w:firstRowFirstColumn="0" w:firstRowLastColumn="0" w:lastRowFirstColumn="0" w:lastRowLastColumn="0"/>
              <w:rPr>
                <w:sz w:val="22"/>
              </w:rPr>
            </w:pPr>
            <w:hyperlink r:id="rId13" w:history="1">
              <w:r w:rsidR="00860A37" w:rsidRPr="00C24898">
                <w:rPr>
                  <w:rStyle w:val="Hipervnculo"/>
                  <w:sz w:val="22"/>
                </w:rPr>
                <w:t>https://docs.genius.com/</w:t>
              </w:r>
            </w:hyperlink>
            <w:r w:rsidR="00860A37">
              <w:rPr>
                <w:sz w:val="22"/>
              </w:rPr>
              <w:t xml:space="preserve"> </w:t>
            </w:r>
          </w:p>
        </w:tc>
      </w:tr>
      <w:tr w:rsidR="00860A37" w14:paraId="243C8848" w14:textId="77777777"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57C0C83C" w14:textId="551F9B55" w:rsidR="00860A37" w:rsidRDefault="00860A37" w:rsidP="00A01792">
            <w:pPr>
              <w:rPr>
                <w:sz w:val="22"/>
              </w:rPr>
            </w:pPr>
            <w:r>
              <w:rPr>
                <w:sz w:val="22"/>
              </w:rPr>
              <w:lastRenderedPageBreak/>
              <w:t>Leaflet</w:t>
            </w:r>
          </w:p>
        </w:tc>
        <w:tc>
          <w:tcPr>
            <w:tcW w:w="6237" w:type="dxa"/>
            <w:tcMar>
              <w:top w:w="113" w:type="dxa"/>
              <w:left w:w="142" w:type="dxa"/>
              <w:bottom w:w="113" w:type="dxa"/>
              <w:right w:w="142" w:type="dxa"/>
            </w:tcMar>
          </w:tcPr>
          <w:p w14:paraId="19CE8E79" w14:textId="06053699" w:rsidR="00860A37" w:rsidRDefault="00CD45CB" w:rsidP="00A01792">
            <w:pPr>
              <w:cnfStyle w:val="000000000000" w:firstRow="0" w:lastRow="0" w:firstColumn="0" w:lastColumn="0" w:oddVBand="0" w:evenVBand="0" w:oddHBand="0" w:evenHBand="0" w:firstRowFirstColumn="0" w:firstRowLastColumn="0" w:lastRowFirstColumn="0" w:lastRowLastColumn="0"/>
              <w:rPr>
                <w:sz w:val="22"/>
              </w:rPr>
            </w:pPr>
            <w:hyperlink r:id="rId14" w:history="1">
              <w:r w:rsidR="00860A37" w:rsidRPr="00C24898">
                <w:rPr>
                  <w:rStyle w:val="Hipervnculo"/>
                  <w:sz w:val="22"/>
                </w:rPr>
                <w:t>https://leafletjs.com/reference-1.6.0.html</w:t>
              </w:r>
            </w:hyperlink>
            <w:r w:rsidR="00860A37">
              <w:rPr>
                <w:sz w:val="22"/>
              </w:rPr>
              <w:t xml:space="preserve"> </w:t>
            </w:r>
          </w:p>
        </w:tc>
      </w:tr>
      <w:tr w:rsidR="00860A37" w14:paraId="5D37B744" w14:textId="77777777" w:rsidTr="00906C1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081A353A" w14:textId="1A73C218" w:rsidR="00860A37" w:rsidRDefault="00F800DD" w:rsidP="00A01792">
            <w:pPr>
              <w:rPr>
                <w:sz w:val="22"/>
              </w:rPr>
            </w:pPr>
            <w:r>
              <w:rPr>
                <w:sz w:val="22"/>
              </w:rPr>
              <w:t>OpenStreetMap API</w:t>
            </w:r>
          </w:p>
        </w:tc>
        <w:tc>
          <w:tcPr>
            <w:tcW w:w="6237" w:type="dxa"/>
            <w:tcMar>
              <w:top w:w="113" w:type="dxa"/>
              <w:left w:w="142" w:type="dxa"/>
              <w:bottom w:w="113" w:type="dxa"/>
              <w:right w:w="142" w:type="dxa"/>
            </w:tcMar>
          </w:tcPr>
          <w:p w14:paraId="707896A2" w14:textId="0691029A" w:rsidR="00860A37" w:rsidRDefault="00CD45CB" w:rsidP="00A01792">
            <w:pPr>
              <w:cnfStyle w:val="000000100000" w:firstRow="0" w:lastRow="0" w:firstColumn="0" w:lastColumn="0" w:oddVBand="0" w:evenVBand="0" w:oddHBand="1" w:evenHBand="0" w:firstRowFirstColumn="0" w:firstRowLastColumn="0" w:lastRowFirstColumn="0" w:lastRowLastColumn="0"/>
              <w:rPr>
                <w:sz w:val="22"/>
              </w:rPr>
            </w:pPr>
            <w:hyperlink r:id="rId15" w:history="1">
              <w:r w:rsidR="00F800DD" w:rsidRPr="00C24898">
                <w:rPr>
                  <w:rStyle w:val="Hipervnculo"/>
                  <w:sz w:val="22"/>
                </w:rPr>
                <w:t>https://wiki.openstreetmap.org/wiki/Tile_servers</w:t>
              </w:r>
            </w:hyperlink>
            <w:r w:rsidR="00F800DD">
              <w:rPr>
                <w:sz w:val="22"/>
              </w:rPr>
              <w:t xml:space="preserve"> </w:t>
            </w:r>
          </w:p>
        </w:tc>
      </w:tr>
      <w:tr w:rsidR="00F800DD" w14:paraId="6A34D65C" w14:textId="77777777" w:rsidTr="00906C13">
        <w:trPr>
          <w:jc w:val="center"/>
        </w:trPr>
        <w:tc>
          <w:tcPr>
            <w:cnfStyle w:val="001000000000" w:firstRow="0" w:lastRow="0" w:firstColumn="1" w:lastColumn="0" w:oddVBand="0" w:evenVBand="0" w:oddHBand="0" w:evenHBand="0" w:firstRowFirstColumn="0" w:firstRowLastColumn="0" w:lastRowFirstColumn="0" w:lastRowLastColumn="0"/>
            <w:tcW w:w="2263" w:type="dxa"/>
            <w:tcMar>
              <w:top w:w="113" w:type="dxa"/>
              <w:left w:w="142" w:type="dxa"/>
              <w:bottom w:w="113" w:type="dxa"/>
              <w:right w:w="142" w:type="dxa"/>
            </w:tcMar>
          </w:tcPr>
          <w:p w14:paraId="10E69661" w14:textId="57B6B4F2" w:rsidR="00F800DD" w:rsidRDefault="00F800DD" w:rsidP="00A01792">
            <w:pPr>
              <w:rPr>
                <w:sz w:val="22"/>
              </w:rPr>
            </w:pPr>
            <w:r>
              <w:rPr>
                <w:sz w:val="22"/>
              </w:rPr>
              <w:t>Facebook</w:t>
            </w:r>
          </w:p>
        </w:tc>
        <w:tc>
          <w:tcPr>
            <w:tcW w:w="6237" w:type="dxa"/>
            <w:tcMar>
              <w:top w:w="113" w:type="dxa"/>
              <w:left w:w="142" w:type="dxa"/>
              <w:bottom w:w="113" w:type="dxa"/>
              <w:right w:w="142" w:type="dxa"/>
            </w:tcMar>
          </w:tcPr>
          <w:p w14:paraId="7923B71D" w14:textId="062154F0" w:rsidR="00F800DD" w:rsidRDefault="00CD45CB" w:rsidP="00A01792">
            <w:pPr>
              <w:cnfStyle w:val="000000000000" w:firstRow="0" w:lastRow="0" w:firstColumn="0" w:lastColumn="0" w:oddVBand="0" w:evenVBand="0" w:oddHBand="0" w:evenHBand="0" w:firstRowFirstColumn="0" w:firstRowLastColumn="0" w:lastRowFirstColumn="0" w:lastRowLastColumn="0"/>
              <w:rPr>
                <w:sz w:val="22"/>
              </w:rPr>
            </w:pPr>
            <w:hyperlink r:id="rId16" w:history="1">
              <w:r w:rsidR="00F800DD" w:rsidRPr="00C24898">
                <w:rPr>
                  <w:rStyle w:val="Hipervnculo"/>
                  <w:sz w:val="22"/>
                </w:rPr>
                <w:t>https://developers.facebook.com/docs/javascript</w:t>
              </w:r>
            </w:hyperlink>
            <w:r w:rsidR="00F800DD">
              <w:rPr>
                <w:sz w:val="22"/>
              </w:rPr>
              <w:t xml:space="preserve"> </w:t>
            </w:r>
          </w:p>
        </w:tc>
      </w:tr>
    </w:tbl>
    <w:p w14:paraId="4D8364DD" w14:textId="44C13EF0" w:rsidR="00F800DD" w:rsidRDefault="00F800DD" w:rsidP="00A01792"/>
    <w:p w14:paraId="4498500F" w14:textId="77777777" w:rsidR="00F800DD" w:rsidRDefault="00F800DD" w:rsidP="00A01792"/>
    <w:p w14:paraId="63B3F711" w14:textId="07082502" w:rsidR="00CE5092" w:rsidRDefault="003C6E6F" w:rsidP="00CE5092">
      <w:pPr>
        <w:pStyle w:val="Ttulo2"/>
      </w:pPr>
      <w:bookmarkStart w:id="6" w:name="_Toc35108739"/>
      <w:r>
        <w:t>Project development</w:t>
      </w:r>
      <w:bookmarkEnd w:id="6"/>
    </w:p>
    <w:p w14:paraId="4418DB7B" w14:textId="29990400" w:rsidR="00A01792" w:rsidRDefault="00A01792" w:rsidP="00A01792"/>
    <w:p w14:paraId="6E3B2B25" w14:textId="29A629D6" w:rsidR="00705F07" w:rsidRDefault="00705F07" w:rsidP="00705F07">
      <w:pPr>
        <w:jc w:val="both"/>
      </w:pPr>
      <w:r>
        <w:t>We are thinking about all the different applications that we could integrate in our final application. Some of these may not work as expected and be removed, or we could change our visions about what do we want our application to be.</w:t>
      </w:r>
    </w:p>
    <w:p w14:paraId="0FA8EF19" w14:textId="5B18A821" w:rsidR="00DD63C2" w:rsidRDefault="00F800DD" w:rsidP="00F800DD">
      <w:pPr>
        <w:rPr>
          <w:rFonts w:asciiTheme="majorHAnsi" w:hAnsiTheme="majorHAnsi"/>
          <w:sz w:val="28"/>
          <w:szCs w:val="28"/>
        </w:rPr>
      </w:pPr>
      <w:r>
        <w:rPr>
          <w:rFonts w:asciiTheme="majorHAnsi" w:hAnsiTheme="majorHAnsi"/>
          <w:sz w:val="28"/>
          <w:szCs w:val="28"/>
        </w:rPr>
        <w:br w:type="page"/>
      </w:r>
    </w:p>
    <w:p w14:paraId="3902713F" w14:textId="4F9F4AD3" w:rsidR="00DD63C2" w:rsidRDefault="003C6E6F" w:rsidP="00DD63C2">
      <w:pPr>
        <w:pStyle w:val="Ttulo1"/>
      </w:pPr>
      <w:bookmarkStart w:id="7" w:name="_Toc35108740"/>
      <w:r>
        <w:lastRenderedPageBreak/>
        <w:t>User Interface Prototypes</w:t>
      </w:r>
      <w:bookmarkEnd w:id="7"/>
    </w:p>
    <w:p w14:paraId="2DBF4140" w14:textId="77777777" w:rsidR="00DD63C2" w:rsidRDefault="00DD63C2" w:rsidP="003E6D04">
      <w:pPr>
        <w:spacing w:after="0"/>
        <w:rPr>
          <w:rFonts w:asciiTheme="majorHAnsi" w:hAnsiTheme="majorHAnsi"/>
          <w:sz w:val="28"/>
          <w:szCs w:val="28"/>
        </w:rPr>
      </w:pPr>
    </w:p>
    <w:p w14:paraId="1D36F30B" w14:textId="0CB2C2B8" w:rsidR="00DD63C2" w:rsidRPr="00DD63C2" w:rsidRDefault="00705F07" w:rsidP="00AC3082">
      <w:pPr>
        <w:spacing w:after="0"/>
        <w:jc w:val="both"/>
        <w:rPr>
          <w:szCs w:val="24"/>
        </w:rPr>
      </w:pPr>
      <w:r>
        <w:rPr>
          <w:szCs w:val="24"/>
        </w:rPr>
        <w:t>Our application will work as a single-page application. This means we will display all our views dynamically, without the loading of additional pages. We expect this to improve the user experience</w:t>
      </w:r>
      <w:r w:rsidR="00F81009">
        <w:rPr>
          <w:szCs w:val="24"/>
        </w:rPr>
        <w:t>.</w:t>
      </w:r>
    </w:p>
    <w:p w14:paraId="60534567" w14:textId="77777777" w:rsidR="00DD63C2" w:rsidRDefault="00DD63C2" w:rsidP="003E6D04">
      <w:pPr>
        <w:spacing w:after="0"/>
        <w:rPr>
          <w:rFonts w:asciiTheme="majorHAnsi" w:hAnsiTheme="majorHAnsi"/>
          <w:sz w:val="28"/>
          <w:szCs w:val="28"/>
        </w:rPr>
      </w:pPr>
    </w:p>
    <w:p w14:paraId="3E825C45" w14:textId="7D83D533" w:rsidR="00154081" w:rsidRDefault="00E91C40" w:rsidP="00DD63C2">
      <w:pPr>
        <w:pStyle w:val="Ttulo2"/>
        <w:spacing w:before="0"/>
      </w:pPr>
      <w:r>
        <w:t>Landpage view</w:t>
      </w:r>
    </w:p>
    <w:p w14:paraId="4596F013" w14:textId="77777777" w:rsidR="003E08A5" w:rsidRPr="003E08A5" w:rsidRDefault="003E08A5" w:rsidP="003E08A5"/>
    <w:p w14:paraId="2A1A8B39" w14:textId="7A7548F0" w:rsidR="00DD63C2" w:rsidRDefault="00A135B5" w:rsidP="00DD63C2">
      <w:r>
        <w:t>A first view of the page, where the project is described to the user</w:t>
      </w:r>
    </w:p>
    <w:p w14:paraId="77915DE3" w14:textId="77777777" w:rsidR="003E08A5" w:rsidRDefault="003E08A5" w:rsidP="00DD63C2"/>
    <w:p w14:paraId="575BE079" w14:textId="77777777" w:rsidR="00DD63C2" w:rsidRDefault="00CE2126" w:rsidP="00DD63C2">
      <w:pPr>
        <w:jc w:val="center"/>
      </w:pPr>
      <w:r>
        <w:rPr>
          <w:noProof/>
          <w:lang w:eastAsia="es-ES"/>
        </w:rPr>
        <w:drawing>
          <wp:inline distT="0" distB="0" distL="0" distR="0" wp14:anchorId="2422C7F9" wp14:editId="71123D87">
            <wp:extent cx="4769686" cy="3179790"/>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media.balsamiq.com/img/support/tutorials/interaction/click-through-prototype.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769686" cy="3179790"/>
                    </a:xfrm>
                    <a:prstGeom prst="rect">
                      <a:avLst/>
                    </a:prstGeom>
                    <a:noFill/>
                    <a:ln>
                      <a:noFill/>
                    </a:ln>
                  </pic:spPr>
                </pic:pic>
              </a:graphicData>
            </a:graphic>
          </wp:inline>
        </w:drawing>
      </w:r>
    </w:p>
    <w:p w14:paraId="7ABF68D5" w14:textId="7DC544B0" w:rsidR="00DD63C2" w:rsidRPr="003E08A5" w:rsidRDefault="00DD63C2" w:rsidP="003E08A5">
      <w:pPr>
        <w:pStyle w:val="Cita"/>
        <w:rPr>
          <w:rStyle w:val="Referenciasutil"/>
        </w:rPr>
      </w:pPr>
      <w:r w:rsidRPr="003E08A5">
        <w:rPr>
          <w:rStyle w:val="Referenciasutil"/>
        </w:rPr>
        <w:t>Fig</w:t>
      </w:r>
      <w:r w:rsidR="00E91C40" w:rsidRPr="003E08A5">
        <w:rPr>
          <w:rStyle w:val="Referenciasutil"/>
        </w:rPr>
        <w:t>ure</w:t>
      </w:r>
      <w:r w:rsidRPr="003E08A5">
        <w:rPr>
          <w:rStyle w:val="Referenciasutil"/>
        </w:rPr>
        <w:t xml:space="preserve"> 1. </w:t>
      </w:r>
      <w:r w:rsidR="003E08A5">
        <w:rPr>
          <w:rStyle w:val="Referenciasutil"/>
        </w:rPr>
        <w:t>La</w:t>
      </w:r>
      <w:r w:rsidR="003E08A5" w:rsidRPr="003E08A5">
        <w:rPr>
          <w:rStyle w:val="Referenciasutil"/>
        </w:rPr>
        <w:t>ndpage view’s u</w:t>
      </w:r>
      <w:r w:rsidR="00E91C40" w:rsidRPr="003E08A5">
        <w:rPr>
          <w:rStyle w:val="Referenciasutil"/>
        </w:rPr>
        <w:t>ser interface prototype</w:t>
      </w:r>
    </w:p>
    <w:p w14:paraId="1C259C48" w14:textId="77777777" w:rsidR="00DD63C2" w:rsidRPr="003E08A5" w:rsidRDefault="00DD63C2" w:rsidP="00DD63C2">
      <w:pPr>
        <w:spacing w:after="0"/>
        <w:jc w:val="center"/>
        <w:rPr>
          <w:rStyle w:val="Referenciasutil"/>
        </w:rPr>
      </w:pPr>
    </w:p>
    <w:p w14:paraId="69E93505" w14:textId="77777777" w:rsidR="00DD63C2" w:rsidRPr="003E08A5" w:rsidRDefault="00DD63C2" w:rsidP="00DD63C2">
      <w:pPr>
        <w:spacing w:after="0"/>
        <w:jc w:val="center"/>
        <w:rPr>
          <w:rStyle w:val="Referenciasutil"/>
          <w:smallCaps w:val="0"/>
          <w:color w:val="auto"/>
        </w:rPr>
      </w:pPr>
    </w:p>
    <w:p w14:paraId="7DABE708" w14:textId="77777777" w:rsidR="003E08A5" w:rsidRDefault="003E08A5">
      <w:pPr>
        <w:rPr>
          <w:rFonts w:asciiTheme="majorHAnsi" w:eastAsiaTheme="majorEastAsia" w:hAnsiTheme="majorHAnsi" w:cstheme="majorBidi"/>
          <w:color w:val="2E74B5" w:themeColor="accent1" w:themeShade="BF"/>
          <w:sz w:val="26"/>
          <w:szCs w:val="26"/>
        </w:rPr>
      </w:pPr>
      <w:r>
        <w:br w:type="page"/>
      </w:r>
    </w:p>
    <w:p w14:paraId="6EAB7B1B" w14:textId="4A84EE21" w:rsidR="003E08A5" w:rsidRDefault="003E08A5" w:rsidP="003E08A5">
      <w:pPr>
        <w:pStyle w:val="Ttulo2"/>
      </w:pPr>
      <w:r>
        <w:lastRenderedPageBreak/>
        <w:t>Setup view</w:t>
      </w:r>
    </w:p>
    <w:p w14:paraId="68B05109" w14:textId="77777777" w:rsidR="003E08A5" w:rsidRPr="003E08A5" w:rsidRDefault="003E08A5" w:rsidP="003E08A5"/>
    <w:p w14:paraId="2B2DB636" w14:textId="2D3E9235" w:rsidR="003E08A5" w:rsidRDefault="00A135B5" w:rsidP="003E08A5">
      <w:r>
        <w:t>User is requested his nickname to be displayed in-game, after that it has two options, to allow the use of user’s location in order to improve his experience or to choose the location manually, this is where its base will be located.</w:t>
      </w:r>
    </w:p>
    <w:p w14:paraId="49088711" w14:textId="77777777" w:rsidR="00E958CC" w:rsidRDefault="00E958CC" w:rsidP="003E08A5"/>
    <w:p w14:paraId="3E45A60D" w14:textId="77777777" w:rsidR="003E08A5" w:rsidRDefault="003E08A5" w:rsidP="003E08A5">
      <w:pPr>
        <w:keepNext/>
      </w:pPr>
      <w:r>
        <w:rPr>
          <w:noProof/>
        </w:rPr>
        <w:drawing>
          <wp:inline distT="0" distB="0" distL="0" distR="0" wp14:anchorId="7C9B4B09" wp14:editId="2F43301C">
            <wp:extent cx="5400040" cy="30886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088640"/>
                    </a:xfrm>
                    <a:prstGeom prst="rect">
                      <a:avLst/>
                    </a:prstGeom>
                    <a:noFill/>
                    <a:ln>
                      <a:noFill/>
                    </a:ln>
                  </pic:spPr>
                </pic:pic>
              </a:graphicData>
            </a:graphic>
          </wp:inline>
        </w:drawing>
      </w:r>
    </w:p>
    <w:p w14:paraId="3760031E" w14:textId="4F5520B0" w:rsidR="003E08A5" w:rsidRPr="003E08A5" w:rsidRDefault="003E08A5" w:rsidP="003E08A5">
      <w:pPr>
        <w:pStyle w:val="Cita"/>
        <w:rPr>
          <w:rStyle w:val="Referenciasutil"/>
        </w:rPr>
      </w:pPr>
      <w:r w:rsidRPr="003E08A5">
        <w:rPr>
          <w:rStyle w:val="Referenciasutil"/>
        </w:rPr>
        <w:t xml:space="preserve">Figure </w:t>
      </w:r>
      <w:r>
        <w:rPr>
          <w:rStyle w:val="Referenciasutil"/>
        </w:rPr>
        <w:t>2</w:t>
      </w:r>
      <w:r w:rsidRPr="003E08A5">
        <w:rPr>
          <w:rStyle w:val="Referenciasutil"/>
        </w:rPr>
        <w:t xml:space="preserve">. </w:t>
      </w:r>
      <w:r>
        <w:rPr>
          <w:rStyle w:val="Referenciasutil"/>
        </w:rPr>
        <w:t>S</w:t>
      </w:r>
      <w:r w:rsidRPr="003E08A5">
        <w:rPr>
          <w:rStyle w:val="Referenciasutil"/>
        </w:rPr>
        <w:t>etup view</w:t>
      </w:r>
      <w:r>
        <w:rPr>
          <w:rStyle w:val="Referenciasutil"/>
        </w:rPr>
        <w:t>’s user interface prototype</w:t>
      </w:r>
    </w:p>
    <w:p w14:paraId="4639158E" w14:textId="16FCB6BD" w:rsidR="003E08A5" w:rsidRPr="003E08A5" w:rsidRDefault="00E958CC" w:rsidP="003E08A5">
      <w:r>
        <w:br w:type="page"/>
      </w:r>
    </w:p>
    <w:p w14:paraId="554FB673" w14:textId="77FB3571" w:rsidR="00DD63C2" w:rsidRDefault="003E08A5" w:rsidP="003E08A5">
      <w:pPr>
        <w:pStyle w:val="Ttulo2"/>
      </w:pPr>
      <w:r>
        <w:lastRenderedPageBreak/>
        <w:t>Location view</w:t>
      </w:r>
    </w:p>
    <w:p w14:paraId="7B3E2682" w14:textId="77777777" w:rsidR="00E958CC" w:rsidRPr="00E958CC" w:rsidRDefault="00E958CC" w:rsidP="00E958CC"/>
    <w:p w14:paraId="4A3E2D45" w14:textId="3E6B2A4B" w:rsidR="003E08A5" w:rsidRDefault="00A135B5" w:rsidP="003E08A5">
      <w:r>
        <w:rPr>
          <w:noProof/>
        </w:rPr>
        <w:drawing>
          <wp:anchor distT="0" distB="0" distL="114300" distR="114300" simplePos="0" relativeHeight="251658240" behindDoc="1" locked="0" layoutInCell="1" allowOverlap="1" wp14:anchorId="18796564" wp14:editId="53B4488A">
            <wp:simplePos x="0" y="0"/>
            <wp:positionH relativeFrom="column">
              <wp:posOffset>-7620</wp:posOffset>
            </wp:positionH>
            <wp:positionV relativeFrom="paragraph">
              <wp:posOffset>823595</wp:posOffset>
            </wp:positionV>
            <wp:extent cx="5400040" cy="3599815"/>
            <wp:effectExtent l="0" t="0" r="0" b="635"/>
            <wp:wrapTight wrapText="bothSides">
              <wp:wrapPolygon edited="0">
                <wp:start x="0" y="0"/>
                <wp:lineTo x="0" y="21490"/>
                <wp:lineTo x="21488" y="21490"/>
                <wp:lineTo x="2148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anchor>
        </w:drawing>
      </w:r>
      <w:r>
        <w:rPr>
          <w:noProof/>
        </w:rPr>
        <mc:AlternateContent>
          <mc:Choice Requires="wps">
            <w:drawing>
              <wp:anchor distT="0" distB="0" distL="114300" distR="114300" simplePos="0" relativeHeight="251660288" behindDoc="1" locked="0" layoutInCell="1" allowOverlap="1" wp14:anchorId="7F833C95" wp14:editId="1B03E27D">
                <wp:simplePos x="0" y="0"/>
                <wp:positionH relativeFrom="column">
                  <wp:posOffset>-7620</wp:posOffset>
                </wp:positionH>
                <wp:positionV relativeFrom="paragraph">
                  <wp:posOffset>4480560</wp:posOffset>
                </wp:positionV>
                <wp:extent cx="5400040" cy="635"/>
                <wp:effectExtent l="0" t="0" r="0" b="0"/>
                <wp:wrapTight wrapText="bothSides">
                  <wp:wrapPolygon edited="0">
                    <wp:start x="0" y="0"/>
                    <wp:lineTo x="0" y="21600"/>
                    <wp:lineTo x="21600" y="21600"/>
                    <wp:lineTo x="21600" y="0"/>
                  </wp:wrapPolygon>
                </wp:wrapTight>
                <wp:docPr id="11" name="Cuadro de texto 1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B9C33C5" w14:textId="6C952C9A" w:rsidR="00E958CC" w:rsidRPr="00E958CC" w:rsidRDefault="00E958CC" w:rsidP="00E958CC">
                            <w:pPr>
                              <w:pStyle w:val="Cita"/>
                              <w:rPr>
                                <w:rStyle w:val="Referenciasutil"/>
                              </w:rPr>
                            </w:pPr>
                            <w:r w:rsidRPr="00E958CC">
                              <w:rPr>
                                <w:rStyle w:val="Referenciasutil"/>
                              </w:rPr>
                              <w:t xml:space="preserve">Figure </w:t>
                            </w:r>
                            <w:r>
                              <w:rPr>
                                <w:rStyle w:val="Referenciasutil"/>
                              </w:rPr>
                              <w:t>3</w:t>
                            </w:r>
                            <w:r w:rsidRPr="00E958CC">
                              <w:rPr>
                                <w:rStyle w:val="Referenciasutil"/>
                              </w:rPr>
                              <w:t>. Location view's user prototype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7F833C95" id="_x0000_t202" coordsize="21600,21600" o:spt="202" path="m,l,21600r21600,l21600,xe">
                <v:stroke joinstyle="miter"/>
                <v:path gradientshapeok="t" o:connecttype="rect"/>
              </v:shapetype>
              <v:shape id="Cuadro de texto 11" o:spid="_x0000_s1026" type="#_x0000_t202" style="position:absolute;margin-left:-.6pt;margin-top:352.8pt;width:425.2pt;height:.0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" stroked="f">
                <v:textbox style="mso-fit-shape-to-text:t" inset="0,0,0,0">
                  <w:txbxContent>
                    <w:p w14:paraId="1B9C33C5" w14:textId="6C952C9A" w:rsidR="00E958CC" w:rsidRPr="00E958CC" w:rsidRDefault="00E958CC" w:rsidP="00E958CC">
                      <w:pPr>
                        <w:pStyle w:val="Cita"/>
                        <w:rPr>
                          <w:rStyle w:val="Referenciasutil"/>
                        </w:rPr>
                      </w:pPr>
                      <w:r w:rsidRPr="00E958CC">
                        <w:rPr>
                          <w:rStyle w:val="Referenciasutil"/>
                        </w:rPr>
                        <w:t xml:space="preserve">Figure </w:t>
                      </w:r>
                      <w:r>
                        <w:rPr>
                          <w:rStyle w:val="Referenciasutil"/>
                        </w:rPr>
                        <w:t>3</w:t>
                      </w:r>
                      <w:r w:rsidRPr="00E958CC">
                        <w:rPr>
                          <w:rStyle w:val="Referenciasutil"/>
                        </w:rPr>
                        <w:t>. Location view's user prototype interface</w:t>
                      </w:r>
                    </w:p>
                  </w:txbxContent>
                </v:textbox>
                <w10:wrap type="tight"/>
              </v:shape>
            </w:pict>
          </mc:Fallback>
        </mc:AlternateContent>
      </w:r>
      <w:r>
        <w:t>If user want to choose location manually, it’ll show the country from where he is visiting our site, and he will pick the region of the country. If he wants to use its location automatically, he can go back.</w:t>
      </w:r>
    </w:p>
    <w:p w14:paraId="6D15D916" w14:textId="748C70C4" w:rsidR="003E08A5" w:rsidRPr="003E08A5" w:rsidRDefault="003E08A5" w:rsidP="003E08A5"/>
    <w:p w14:paraId="2D66CE48" w14:textId="4444366F" w:rsidR="00E958CC" w:rsidRDefault="00E958CC">
      <w:r>
        <w:br w:type="page"/>
      </w:r>
    </w:p>
    <w:p w14:paraId="55F364CB" w14:textId="5F6F3269" w:rsidR="003E08A5" w:rsidRDefault="00E958CC" w:rsidP="00E958CC">
      <w:pPr>
        <w:pStyle w:val="Ttulo2"/>
      </w:pPr>
      <w:r>
        <w:lastRenderedPageBreak/>
        <w:t>Main view</w:t>
      </w:r>
    </w:p>
    <w:p w14:paraId="47EDE2AD" w14:textId="77777777" w:rsidR="00E958CC" w:rsidRPr="00E958CC" w:rsidRDefault="00E958CC" w:rsidP="00E958CC"/>
    <w:p w14:paraId="6AC708A4" w14:textId="6FA10FFF" w:rsidR="00E958CC" w:rsidRDefault="00A135B5" w:rsidP="00E958CC">
      <w:r>
        <w:t xml:space="preserve">This </w:t>
      </w:r>
      <w:r w:rsidR="000A6AB5">
        <w:t>will be the main view of the player, the region where the player is will be displayed, the plane is user’s position and he can see nearby bases.</w:t>
      </w:r>
    </w:p>
    <w:p w14:paraId="189D23B2" w14:textId="77777777" w:rsidR="00E958CC" w:rsidRPr="00E958CC" w:rsidRDefault="00E958CC" w:rsidP="00E958CC"/>
    <w:p w14:paraId="5EBBC4AF" w14:textId="77777777" w:rsidR="00E958CC" w:rsidRDefault="00E958CC" w:rsidP="00E958CC">
      <w:pPr>
        <w:keepNext/>
      </w:pPr>
      <w:r>
        <w:rPr>
          <w:noProof/>
        </w:rPr>
        <w:drawing>
          <wp:inline distT="0" distB="0" distL="0" distR="0" wp14:anchorId="76746E27" wp14:editId="50C62FBE">
            <wp:extent cx="5400040" cy="3599815"/>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4C50A954" w14:textId="05013EC0" w:rsidR="00E958CC" w:rsidRPr="00E958CC" w:rsidRDefault="00E958CC" w:rsidP="00E958CC">
      <w:pPr>
        <w:pStyle w:val="Cita"/>
        <w:rPr>
          <w:rStyle w:val="Referenciasutil"/>
        </w:rPr>
      </w:pPr>
      <w:r w:rsidRPr="00E958CC">
        <w:rPr>
          <w:rStyle w:val="Referenciasutil"/>
        </w:rPr>
        <w:t xml:space="preserve">Figure </w:t>
      </w:r>
      <w:r>
        <w:rPr>
          <w:rStyle w:val="Referenciasutil"/>
        </w:rPr>
        <w:t>4</w:t>
      </w:r>
      <w:r w:rsidRPr="00E958CC">
        <w:rPr>
          <w:rStyle w:val="Referenciasutil"/>
        </w:rPr>
        <w:t>. Main view's user prototype interface</w:t>
      </w:r>
    </w:p>
    <w:p w14:paraId="348B8AEA" w14:textId="77B1A2ED" w:rsidR="00E958CC" w:rsidRDefault="00E958CC">
      <w:pPr>
        <w:rPr>
          <w:rFonts w:asciiTheme="majorHAnsi" w:eastAsiaTheme="majorEastAsia" w:hAnsiTheme="majorHAnsi" w:cstheme="majorBidi"/>
          <w:color w:val="2E74B5" w:themeColor="accent1" w:themeShade="BF"/>
          <w:sz w:val="32"/>
          <w:szCs w:val="32"/>
        </w:rPr>
      </w:pPr>
      <w:bookmarkStart w:id="8" w:name="_Toc35108743"/>
    </w:p>
    <w:p w14:paraId="2B9C2AB8" w14:textId="282A5BE2" w:rsidR="00E958CC" w:rsidRDefault="00E958CC">
      <w:r>
        <w:br w:type="page"/>
      </w:r>
    </w:p>
    <w:p w14:paraId="0FE95CCE" w14:textId="5F31C4FC" w:rsidR="00E958CC" w:rsidRDefault="00E958CC" w:rsidP="00E958CC">
      <w:pPr>
        <w:pStyle w:val="Ttulo2"/>
      </w:pPr>
      <w:r>
        <w:lastRenderedPageBreak/>
        <w:t>Profile menu view</w:t>
      </w:r>
    </w:p>
    <w:p w14:paraId="135EEEE9" w14:textId="3C0021AF" w:rsidR="00E958CC" w:rsidRDefault="00E958CC" w:rsidP="00E958CC"/>
    <w:p w14:paraId="6C190386" w14:textId="430ACC20" w:rsidR="00E958CC" w:rsidRDefault="000A6AB5" w:rsidP="00E958CC">
      <w:r>
        <w:t>In this tab it is displayed user information, where he can change his nickname or link his account with spotify or facebook. You can also see your base from here.</w:t>
      </w:r>
    </w:p>
    <w:p w14:paraId="7186AB30" w14:textId="5662567C" w:rsidR="00E958CC" w:rsidRDefault="00E958CC" w:rsidP="00E958CC"/>
    <w:p w14:paraId="090F88A8" w14:textId="77777777" w:rsidR="00E958CC" w:rsidRDefault="00E958CC" w:rsidP="00E958CC">
      <w:pPr>
        <w:keepNext/>
      </w:pPr>
      <w:r>
        <w:rPr>
          <w:noProof/>
        </w:rPr>
        <w:drawing>
          <wp:inline distT="0" distB="0" distL="0" distR="0" wp14:anchorId="12DA470F" wp14:editId="36CDD28C">
            <wp:extent cx="5400040" cy="359981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159CAB3E" w14:textId="79688A44" w:rsidR="00E958CC" w:rsidRPr="00E958CC" w:rsidRDefault="00E958CC" w:rsidP="00E958CC">
      <w:pPr>
        <w:pStyle w:val="Cita"/>
        <w:rPr>
          <w:rStyle w:val="Referenciasutil"/>
        </w:rPr>
      </w:pPr>
      <w:r w:rsidRPr="00E958CC">
        <w:rPr>
          <w:rStyle w:val="Referenciasutil"/>
        </w:rPr>
        <w:t xml:space="preserve">Figure </w:t>
      </w:r>
      <w:r>
        <w:rPr>
          <w:rStyle w:val="Referenciasutil"/>
        </w:rPr>
        <w:t>5.</w:t>
      </w:r>
      <w:r w:rsidRPr="00E958CC">
        <w:rPr>
          <w:rStyle w:val="Referenciasutil"/>
        </w:rPr>
        <w:t xml:space="preserve"> Profile menu view's user interface prototype</w:t>
      </w:r>
    </w:p>
    <w:p w14:paraId="15B67202" w14:textId="77777777" w:rsidR="00E958CC" w:rsidRDefault="00E958CC">
      <w:pPr>
        <w:rPr>
          <w:rFonts w:asciiTheme="majorHAnsi" w:eastAsiaTheme="majorEastAsia" w:hAnsiTheme="majorHAnsi" w:cstheme="majorBidi"/>
          <w:color w:val="2E74B5" w:themeColor="accent1" w:themeShade="BF"/>
          <w:sz w:val="26"/>
          <w:szCs w:val="26"/>
        </w:rPr>
      </w:pPr>
      <w:r>
        <w:br w:type="page"/>
      </w:r>
    </w:p>
    <w:p w14:paraId="2682510E" w14:textId="4A9F6092" w:rsidR="00E958CC" w:rsidRDefault="00E958CC" w:rsidP="00E958CC">
      <w:pPr>
        <w:pStyle w:val="Ttulo2"/>
      </w:pPr>
      <w:r w:rsidRPr="00E958CC">
        <w:lastRenderedPageBreak/>
        <w:t xml:space="preserve"> </w:t>
      </w:r>
      <w:r>
        <w:t>Airport menu view</w:t>
      </w:r>
    </w:p>
    <w:p w14:paraId="5F489FAC" w14:textId="00227323" w:rsidR="00E958CC" w:rsidRDefault="00E958CC" w:rsidP="00E958CC"/>
    <w:p w14:paraId="44A7BD89" w14:textId="4BC931AD" w:rsidR="00E958CC" w:rsidRDefault="000A6AB5" w:rsidP="00E958CC">
      <w:r>
        <w:t>Here is where</w:t>
      </w:r>
      <w:r w:rsidR="00AA2651">
        <w:t xml:space="preserve"> it’s displayed user’s airport information. User can change airport’s name, see the number of visitors that are currently in the base, and the total number of visitors overall. User can also change the actual playlist of the base, or delete the base.</w:t>
      </w:r>
    </w:p>
    <w:p w14:paraId="3C1EA74A" w14:textId="7F04944D" w:rsidR="00E958CC" w:rsidRDefault="00E958CC" w:rsidP="00E958CC"/>
    <w:p w14:paraId="327D87DF" w14:textId="77777777" w:rsidR="00E958CC" w:rsidRDefault="00E958CC" w:rsidP="00E958CC">
      <w:pPr>
        <w:keepNext/>
      </w:pPr>
      <w:r>
        <w:rPr>
          <w:noProof/>
        </w:rPr>
        <w:drawing>
          <wp:inline distT="0" distB="0" distL="0" distR="0" wp14:anchorId="19C0D5A2" wp14:editId="6C43780D">
            <wp:extent cx="5400040" cy="3599815"/>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6DBA46AE" w14:textId="12025FB3" w:rsidR="00E958CC" w:rsidRPr="00E958CC" w:rsidRDefault="00E958CC" w:rsidP="00E958CC">
      <w:pPr>
        <w:pStyle w:val="Cita"/>
        <w:rPr>
          <w:rStyle w:val="Referenciasutil"/>
        </w:rPr>
      </w:pPr>
      <w:r w:rsidRPr="00E958CC">
        <w:rPr>
          <w:rStyle w:val="Referenciasutil"/>
        </w:rPr>
        <w:t xml:space="preserve">Figure </w:t>
      </w:r>
      <w:r>
        <w:rPr>
          <w:rStyle w:val="Referenciasutil"/>
        </w:rPr>
        <w:t>6</w:t>
      </w:r>
      <w:r w:rsidRPr="00E958CC">
        <w:rPr>
          <w:rStyle w:val="Referenciasutil"/>
        </w:rPr>
        <w:t>. Base menu view's user interface prototype</w:t>
      </w:r>
    </w:p>
    <w:p w14:paraId="0866BBBF" w14:textId="683D538B" w:rsidR="00E958CC" w:rsidRDefault="00E958CC" w:rsidP="00E958CC"/>
    <w:p w14:paraId="13BAEE70" w14:textId="3721D64D" w:rsidR="00E958CC" w:rsidRDefault="00E958CC">
      <w:r>
        <w:br w:type="page"/>
      </w:r>
    </w:p>
    <w:p w14:paraId="28270C89" w14:textId="40BB983E" w:rsidR="00E958CC" w:rsidRDefault="00E958CC" w:rsidP="00E958CC">
      <w:pPr>
        <w:pStyle w:val="Ttulo2"/>
      </w:pPr>
      <w:r>
        <w:lastRenderedPageBreak/>
        <w:t>Airport chat view</w:t>
      </w:r>
    </w:p>
    <w:p w14:paraId="77CC6B7F" w14:textId="58BE05B5" w:rsidR="00E958CC" w:rsidRDefault="00E958CC" w:rsidP="00E958CC"/>
    <w:p w14:paraId="0CEDE4E5" w14:textId="6E5C3F6B" w:rsidR="00E958CC" w:rsidRDefault="00AA2651" w:rsidP="00E958CC">
      <w:r>
        <w:t xml:space="preserve">Here is the chat of the airport where users can chat with each other. </w:t>
      </w:r>
    </w:p>
    <w:p w14:paraId="5D0E05D7" w14:textId="77777777" w:rsidR="00E958CC" w:rsidRDefault="00E958CC" w:rsidP="00E958CC"/>
    <w:p w14:paraId="3FF672FB" w14:textId="77777777" w:rsidR="00E958CC" w:rsidRDefault="00E958CC" w:rsidP="00E958CC">
      <w:pPr>
        <w:keepNext/>
      </w:pPr>
      <w:r>
        <w:rPr>
          <w:noProof/>
        </w:rPr>
        <w:drawing>
          <wp:inline distT="0" distB="0" distL="0" distR="0" wp14:anchorId="23D64C79" wp14:editId="34E88EE0">
            <wp:extent cx="5400040" cy="3599815"/>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036C48D0" w14:textId="0FECD18F" w:rsidR="00E958CC" w:rsidRPr="00E958CC" w:rsidRDefault="00E958CC" w:rsidP="00E958CC">
      <w:pPr>
        <w:pStyle w:val="Cita"/>
        <w:rPr>
          <w:rStyle w:val="Referenciasutil"/>
        </w:rPr>
      </w:pPr>
      <w:r w:rsidRPr="00E958CC">
        <w:rPr>
          <w:rStyle w:val="Referenciasutil"/>
        </w:rPr>
        <w:t xml:space="preserve">Figure </w:t>
      </w:r>
      <w:r>
        <w:rPr>
          <w:rStyle w:val="Referenciasutil"/>
        </w:rPr>
        <w:t>7</w:t>
      </w:r>
      <w:r w:rsidRPr="00E958CC">
        <w:rPr>
          <w:rStyle w:val="Referenciasutil"/>
        </w:rPr>
        <w:t>. Airport chat view's user interface prototype</w:t>
      </w:r>
    </w:p>
    <w:p w14:paraId="4F21AC33" w14:textId="77777777" w:rsidR="00E958CC" w:rsidRDefault="00E958CC">
      <w:pPr>
        <w:rPr>
          <w:rFonts w:asciiTheme="majorHAnsi" w:eastAsiaTheme="majorEastAsia" w:hAnsiTheme="majorHAnsi" w:cstheme="majorBidi"/>
          <w:color w:val="2E74B5" w:themeColor="accent1" w:themeShade="BF"/>
          <w:sz w:val="26"/>
          <w:szCs w:val="26"/>
        </w:rPr>
      </w:pPr>
      <w:r>
        <w:br w:type="page"/>
      </w:r>
    </w:p>
    <w:p w14:paraId="09E3EFBC" w14:textId="77777777" w:rsidR="00E958CC" w:rsidRDefault="00E958CC" w:rsidP="00E958CC">
      <w:pPr>
        <w:pStyle w:val="Ttulo2"/>
      </w:pPr>
      <w:r>
        <w:lastRenderedPageBreak/>
        <w:t>Airport lyrics view</w:t>
      </w:r>
    </w:p>
    <w:p w14:paraId="2C5ED73C" w14:textId="77777777" w:rsidR="00E958CC" w:rsidRDefault="00E958CC" w:rsidP="00E958CC"/>
    <w:p w14:paraId="16685B3A" w14:textId="7689FFEA" w:rsidR="00E958CC" w:rsidRDefault="00AA2651" w:rsidP="00E958CC">
      <w:r>
        <w:t>Lyrics of the song that is currently playing in the base</w:t>
      </w:r>
      <w:bookmarkStart w:id="9" w:name="_GoBack"/>
      <w:bookmarkEnd w:id="9"/>
    </w:p>
    <w:p w14:paraId="27450EE1" w14:textId="77777777" w:rsidR="00E958CC" w:rsidRDefault="00E958CC" w:rsidP="00E958CC"/>
    <w:p w14:paraId="1C273A2A" w14:textId="77777777" w:rsidR="00E958CC" w:rsidRDefault="00E958CC" w:rsidP="00E958CC">
      <w:pPr>
        <w:keepNext/>
      </w:pPr>
      <w:r>
        <w:rPr>
          <w:noProof/>
        </w:rPr>
        <w:drawing>
          <wp:inline distT="0" distB="0" distL="0" distR="0" wp14:anchorId="78AB263E" wp14:editId="61E470F8">
            <wp:extent cx="5400040" cy="359981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27EF1395" w14:textId="0A9D366F" w:rsidR="00E958CC" w:rsidRPr="00121CB3" w:rsidRDefault="00E958CC" w:rsidP="00121CB3">
      <w:pPr>
        <w:pStyle w:val="Cita"/>
        <w:rPr>
          <w:rStyle w:val="Referenciasutil"/>
        </w:rPr>
      </w:pPr>
      <w:r w:rsidRPr="00121CB3">
        <w:rPr>
          <w:rStyle w:val="Referenciasutil"/>
        </w:rPr>
        <w:t xml:space="preserve">Figure </w:t>
      </w:r>
      <w:r w:rsidR="00121CB3">
        <w:rPr>
          <w:rStyle w:val="Referenciasutil"/>
        </w:rPr>
        <w:t>8</w:t>
      </w:r>
      <w:r w:rsidRPr="00121CB3">
        <w:rPr>
          <w:rStyle w:val="Referenciasutil"/>
        </w:rPr>
        <w:t>. Airport lyrics view's user interface prototype</w:t>
      </w:r>
    </w:p>
    <w:p w14:paraId="5B2B1A98" w14:textId="428C51B4" w:rsidR="00E958CC" w:rsidRPr="00E958CC" w:rsidRDefault="00E958CC" w:rsidP="00E958CC">
      <w:r w:rsidRPr="00E958CC">
        <w:t xml:space="preserve"> </w:t>
      </w:r>
      <w:r w:rsidRPr="00E958CC">
        <w:br w:type="page"/>
      </w:r>
    </w:p>
    <w:p w14:paraId="26F1C625" w14:textId="1BA495AB" w:rsidR="00416C1B" w:rsidRDefault="00170F9C" w:rsidP="00416C1B">
      <w:pPr>
        <w:pStyle w:val="Ttulo1"/>
      </w:pPr>
      <w:r>
        <w:lastRenderedPageBreak/>
        <w:t>Ar</w:t>
      </w:r>
      <w:r w:rsidR="003C6E6F">
        <w:t>chitecture</w:t>
      </w:r>
      <w:bookmarkEnd w:id="8"/>
    </w:p>
    <w:p w14:paraId="6206890F" w14:textId="77777777" w:rsidR="00E71310" w:rsidRPr="00E71310" w:rsidRDefault="00E71310" w:rsidP="00E71310"/>
    <w:p w14:paraId="244B4DF6" w14:textId="57A5E876" w:rsidR="00416C1B" w:rsidRDefault="003C6E6F" w:rsidP="00416C1B">
      <w:pPr>
        <w:pStyle w:val="Ttulo2"/>
        <w:spacing w:before="0"/>
      </w:pPr>
      <w:bookmarkStart w:id="10" w:name="_Toc35108744"/>
      <w:r>
        <w:t>Component diagram</w:t>
      </w:r>
      <w:bookmarkEnd w:id="10"/>
    </w:p>
    <w:p w14:paraId="77FAAC02" w14:textId="77777777" w:rsidR="00416C1B" w:rsidRDefault="00416C1B" w:rsidP="003E6D04">
      <w:pPr>
        <w:spacing w:after="0"/>
        <w:rPr>
          <w:rFonts w:asciiTheme="majorHAnsi" w:hAnsiTheme="majorHAnsi"/>
          <w:sz w:val="28"/>
          <w:szCs w:val="28"/>
        </w:rPr>
      </w:pPr>
    </w:p>
    <w:p w14:paraId="66A5BA2A" w14:textId="77777777" w:rsidR="00154081" w:rsidRPr="00E91C40" w:rsidRDefault="00154081" w:rsidP="003E6D04">
      <w:pPr>
        <w:spacing w:after="0"/>
        <w:rPr>
          <w:rFonts w:cstheme="minorHAnsi"/>
          <w:szCs w:val="28"/>
          <w:lang w:val="es-ES"/>
        </w:rPr>
      </w:pPr>
      <w:r w:rsidRPr="00E91C40">
        <w:rPr>
          <w:rFonts w:cstheme="minorHAnsi"/>
          <w:szCs w:val="28"/>
          <w:lang w:val="es-ES"/>
        </w:rPr>
        <w:t>Diagrama UML de componentes de alto nivel. Debe incluir las aplicaciones integradas y nuestra propia aplicación como un componente independiente.</w:t>
      </w:r>
    </w:p>
    <w:p w14:paraId="7EE3DDC2" w14:textId="77777777" w:rsidR="00154081" w:rsidRPr="00E91C40" w:rsidRDefault="00154081" w:rsidP="003E6D04">
      <w:pPr>
        <w:spacing w:after="0"/>
        <w:rPr>
          <w:rFonts w:asciiTheme="majorHAnsi" w:hAnsiTheme="majorHAnsi"/>
          <w:sz w:val="28"/>
          <w:szCs w:val="28"/>
          <w:lang w:val="es-ES"/>
        </w:rPr>
      </w:pPr>
    </w:p>
    <w:p w14:paraId="7361343B" w14:textId="7CB9AF29" w:rsidR="00154081" w:rsidRDefault="00416C1B" w:rsidP="00B005AC">
      <w:pPr>
        <w:pStyle w:val="Ttulo2"/>
        <w:spacing w:before="0"/>
      </w:pPr>
      <w:bookmarkStart w:id="11" w:name="_Toc35108745"/>
      <w:r>
        <w:t>D</w:t>
      </w:r>
      <w:r w:rsidR="003C6E6F">
        <w:t>eployment diagram</w:t>
      </w:r>
      <w:bookmarkEnd w:id="11"/>
    </w:p>
    <w:p w14:paraId="7A81B9D1" w14:textId="77777777" w:rsidR="00F81009" w:rsidRPr="00F81009" w:rsidRDefault="00F81009" w:rsidP="00F81009"/>
    <w:p w14:paraId="731DBF74" w14:textId="77777777" w:rsidR="00154081" w:rsidRPr="00E91C40" w:rsidRDefault="00154081" w:rsidP="00154081">
      <w:pPr>
        <w:rPr>
          <w:lang w:val="es-ES"/>
        </w:rPr>
      </w:pPr>
      <w:r w:rsidRPr="00E91C40">
        <w:rPr>
          <w:lang w:val="es-ES"/>
        </w:rPr>
        <w:t>Diagrama UML de despliegue de la aplicación.</w:t>
      </w:r>
    </w:p>
    <w:p w14:paraId="5746C771" w14:textId="77777777" w:rsidR="00E45633" w:rsidRPr="00E91C40" w:rsidRDefault="00E45633" w:rsidP="00154081">
      <w:pPr>
        <w:rPr>
          <w:lang w:val="es-ES"/>
        </w:rPr>
      </w:pPr>
    </w:p>
    <w:p w14:paraId="515E0F18" w14:textId="54CA38C0" w:rsidR="00154081" w:rsidRDefault="003C6E6F" w:rsidP="00154081">
      <w:pPr>
        <w:pStyle w:val="Ttulo2"/>
      </w:pPr>
      <w:bookmarkStart w:id="12" w:name="_Toc35108746"/>
      <w:r>
        <w:t>High-level sequence diagram</w:t>
      </w:r>
      <w:bookmarkEnd w:id="12"/>
    </w:p>
    <w:p w14:paraId="2075EBC7" w14:textId="77777777" w:rsidR="00154081" w:rsidRPr="00154081" w:rsidRDefault="00154081" w:rsidP="00154081"/>
    <w:p w14:paraId="66E305E3" w14:textId="77777777" w:rsidR="00154081" w:rsidRPr="00E91C40" w:rsidRDefault="00154081" w:rsidP="00154081">
      <w:pPr>
        <w:rPr>
          <w:lang w:val="es-ES"/>
        </w:rPr>
      </w:pPr>
      <w:r w:rsidRPr="00E91C40">
        <w:rPr>
          <w:lang w:val="es-ES"/>
        </w:rPr>
        <w:t>Diagrama UML de secuencia indicando el flujo de mensajes entre las distintas aplicaciones integradas.</w:t>
      </w:r>
    </w:p>
    <w:p w14:paraId="2E65B214" w14:textId="77777777" w:rsidR="005571C2" w:rsidRPr="00E91C40" w:rsidRDefault="005571C2" w:rsidP="005571C2">
      <w:pPr>
        <w:rPr>
          <w:lang w:val="es-ES"/>
        </w:rPr>
      </w:pPr>
    </w:p>
    <w:p w14:paraId="0E6D703A" w14:textId="34363A1A" w:rsidR="00170F9C" w:rsidRDefault="003C6E6F" w:rsidP="00170F9C">
      <w:pPr>
        <w:pStyle w:val="Ttulo2"/>
        <w:spacing w:before="0"/>
      </w:pPr>
      <w:bookmarkStart w:id="13" w:name="_Toc35108747"/>
      <w:r>
        <w:t>Class diagram</w:t>
      </w:r>
      <w:bookmarkEnd w:id="13"/>
    </w:p>
    <w:p w14:paraId="17771513" w14:textId="77777777" w:rsidR="00170F9C" w:rsidRDefault="00170F9C" w:rsidP="00170F9C"/>
    <w:p w14:paraId="4E702FA0" w14:textId="77777777" w:rsidR="00170F9C" w:rsidRPr="00E91C40" w:rsidRDefault="00154081" w:rsidP="00AC3082">
      <w:pPr>
        <w:jc w:val="both"/>
        <w:rPr>
          <w:lang w:val="es-ES"/>
        </w:rPr>
      </w:pPr>
      <w:r w:rsidRPr="00E91C40">
        <w:rPr>
          <w:lang w:val="es-ES"/>
        </w:rPr>
        <w:t>Diagrama UML de clases indicando la distribución de las clases entre las distintas capas, según el patrón MVC.</w:t>
      </w:r>
    </w:p>
    <w:p w14:paraId="40DFF008" w14:textId="77777777" w:rsidR="00154081" w:rsidRPr="00E91C40" w:rsidRDefault="00154081" w:rsidP="00AC3082">
      <w:pPr>
        <w:jc w:val="both"/>
        <w:rPr>
          <w:lang w:val="es-ES"/>
        </w:rPr>
      </w:pPr>
    </w:p>
    <w:p w14:paraId="6A0833C0" w14:textId="37240AA8" w:rsidR="00154081" w:rsidRDefault="003C6E6F" w:rsidP="00154081">
      <w:pPr>
        <w:pStyle w:val="Ttulo2"/>
      </w:pPr>
      <w:bookmarkStart w:id="14" w:name="_Toc35108748"/>
      <w:r>
        <w:t xml:space="preserve">Sequence </w:t>
      </w:r>
      <w:bookmarkEnd w:id="14"/>
      <w:r w:rsidR="00F81009">
        <w:t>diagram</w:t>
      </w:r>
    </w:p>
    <w:p w14:paraId="57B64C94" w14:textId="77777777" w:rsidR="00154081" w:rsidRDefault="00154081" w:rsidP="00AC3082">
      <w:pPr>
        <w:jc w:val="both"/>
      </w:pPr>
    </w:p>
    <w:p w14:paraId="07A49EF6" w14:textId="77777777" w:rsidR="00EC1DC8" w:rsidRPr="00E91C40" w:rsidRDefault="00154081" w:rsidP="00EC1DC8">
      <w:pPr>
        <w:jc w:val="both"/>
        <w:rPr>
          <w:lang w:val="es-ES"/>
        </w:rPr>
      </w:pPr>
      <w:r w:rsidRPr="00E91C40">
        <w:rPr>
          <w:lang w:val="es-ES"/>
        </w:rPr>
        <w:t>Diagramas UML de secuencia ilustrando la comunicación entre vistas, controladores y clases del modelo.</w:t>
      </w:r>
    </w:p>
    <w:p w14:paraId="51730AFF" w14:textId="77777777" w:rsidR="005C04B7" w:rsidRPr="00E91C40" w:rsidRDefault="00D5005C" w:rsidP="00EC1DC8">
      <w:pPr>
        <w:jc w:val="both"/>
        <w:rPr>
          <w:lang w:val="es-ES"/>
        </w:rPr>
      </w:pPr>
      <w:r w:rsidRPr="00E91C40">
        <w:rPr>
          <w:rFonts w:asciiTheme="majorHAnsi" w:hAnsiTheme="majorHAnsi"/>
          <w:sz w:val="28"/>
          <w:szCs w:val="28"/>
          <w:lang w:val="es-ES"/>
        </w:rPr>
        <w:br w:type="page"/>
      </w:r>
    </w:p>
    <w:p w14:paraId="4579CB5A" w14:textId="089585C1" w:rsidR="00ED3F72" w:rsidRDefault="00ED3F72" w:rsidP="00ED3F72">
      <w:pPr>
        <w:pStyle w:val="Ttulo1"/>
      </w:pPr>
      <w:bookmarkStart w:id="15" w:name="_Toc35108749"/>
      <w:r>
        <w:lastRenderedPageBreak/>
        <w:t>Implementa</w:t>
      </w:r>
      <w:r w:rsidR="003C6E6F">
        <w:t>tion</w:t>
      </w:r>
      <w:bookmarkEnd w:id="15"/>
    </w:p>
    <w:p w14:paraId="6B3903EB" w14:textId="77777777" w:rsidR="00E71310" w:rsidRPr="00E71310" w:rsidRDefault="00E71310" w:rsidP="00E71310"/>
    <w:p w14:paraId="5E830B60" w14:textId="0558412A" w:rsidR="00ED3F72" w:rsidRPr="00E71310" w:rsidRDefault="00E71310" w:rsidP="00ED3F72">
      <w:r w:rsidRPr="00E71310">
        <w:rPr>
          <w:rFonts w:asciiTheme="majorHAnsi" w:hAnsiTheme="majorHAnsi"/>
          <w:sz w:val="28"/>
          <w:szCs w:val="28"/>
        </w:rPr>
        <w:t>It hasn't been done yet</w:t>
      </w:r>
      <w:r>
        <w:rPr>
          <w:rFonts w:asciiTheme="majorHAnsi" w:hAnsiTheme="majorHAnsi"/>
          <w:sz w:val="28"/>
          <w:szCs w:val="28"/>
        </w:rPr>
        <w:t>.</w:t>
      </w:r>
    </w:p>
    <w:p w14:paraId="645848AD" w14:textId="77777777" w:rsidR="00ED3F72" w:rsidRPr="00E71310" w:rsidRDefault="00ED3F72" w:rsidP="00ED3F72"/>
    <w:p w14:paraId="29E8F6C8" w14:textId="77777777" w:rsidR="00ED3F72" w:rsidRPr="00E71310" w:rsidRDefault="00ED3F72" w:rsidP="003E6D04">
      <w:pPr>
        <w:spacing w:after="0"/>
        <w:rPr>
          <w:rFonts w:asciiTheme="majorHAnsi" w:hAnsiTheme="majorHAnsi"/>
          <w:sz w:val="28"/>
          <w:szCs w:val="28"/>
        </w:rPr>
      </w:pPr>
    </w:p>
    <w:p w14:paraId="695019A4" w14:textId="77777777" w:rsidR="00ED3F72" w:rsidRPr="00E71310" w:rsidRDefault="00ED3F72" w:rsidP="003E6D04">
      <w:pPr>
        <w:spacing w:after="0"/>
        <w:rPr>
          <w:rFonts w:asciiTheme="majorHAnsi" w:hAnsiTheme="majorHAnsi"/>
          <w:sz w:val="28"/>
          <w:szCs w:val="28"/>
        </w:rPr>
      </w:pPr>
    </w:p>
    <w:p w14:paraId="40F49141" w14:textId="77777777" w:rsidR="00ED3F72" w:rsidRPr="00E71310" w:rsidRDefault="00ED3F72" w:rsidP="003E6D04">
      <w:pPr>
        <w:spacing w:after="0"/>
        <w:rPr>
          <w:rFonts w:asciiTheme="majorHAnsi" w:hAnsiTheme="majorHAnsi"/>
          <w:sz w:val="28"/>
          <w:szCs w:val="28"/>
        </w:rPr>
      </w:pPr>
    </w:p>
    <w:p w14:paraId="01753AF1" w14:textId="77777777" w:rsidR="00ED3F72" w:rsidRPr="00E71310" w:rsidRDefault="00ED3F72" w:rsidP="003E6D04">
      <w:pPr>
        <w:spacing w:after="0"/>
        <w:rPr>
          <w:rFonts w:asciiTheme="majorHAnsi" w:hAnsiTheme="majorHAnsi"/>
          <w:sz w:val="28"/>
          <w:szCs w:val="28"/>
        </w:rPr>
      </w:pPr>
    </w:p>
    <w:p w14:paraId="0962D83E" w14:textId="77777777" w:rsidR="00ED3F72" w:rsidRPr="00E71310" w:rsidRDefault="00ED3F72" w:rsidP="003E6D04">
      <w:pPr>
        <w:spacing w:after="0"/>
        <w:rPr>
          <w:rFonts w:asciiTheme="majorHAnsi" w:hAnsiTheme="majorHAnsi"/>
          <w:sz w:val="28"/>
          <w:szCs w:val="28"/>
        </w:rPr>
      </w:pPr>
    </w:p>
    <w:p w14:paraId="300E67D7" w14:textId="77777777" w:rsidR="00ED3F72" w:rsidRPr="00E71310" w:rsidRDefault="00ED3F72" w:rsidP="003E6D04">
      <w:pPr>
        <w:spacing w:after="0"/>
        <w:rPr>
          <w:rFonts w:asciiTheme="majorHAnsi" w:hAnsiTheme="majorHAnsi"/>
          <w:sz w:val="28"/>
          <w:szCs w:val="28"/>
        </w:rPr>
      </w:pPr>
    </w:p>
    <w:p w14:paraId="33B2739E" w14:textId="77777777" w:rsidR="00ED3F72" w:rsidRPr="00E71310" w:rsidRDefault="00ED3F72" w:rsidP="003E6D04">
      <w:pPr>
        <w:spacing w:after="0"/>
        <w:rPr>
          <w:rFonts w:asciiTheme="majorHAnsi" w:hAnsiTheme="majorHAnsi"/>
          <w:sz w:val="28"/>
          <w:szCs w:val="28"/>
        </w:rPr>
      </w:pPr>
    </w:p>
    <w:p w14:paraId="600A41AF" w14:textId="77777777" w:rsidR="00ED3F72" w:rsidRPr="00E71310" w:rsidRDefault="00ED3F72" w:rsidP="003E6D04">
      <w:pPr>
        <w:spacing w:after="0"/>
        <w:rPr>
          <w:rFonts w:asciiTheme="majorHAnsi" w:hAnsiTheme="majorHAnsi"/>
          <w:sz w:val="28"/>
          <w:szCs w:val="28"/>
        </w:rPr>
      </w:pPr>
    </w:p>
    <w:p w14:paraId="0486D17F" w14:textId="77777777" w:rsidR="00ED3F72" w:rsidRPr="00E71310" w:rsidRDefault="00ED3F72" w:rsidP="003E6D04">
      <w:pPr>
        <w:spacing w:after="0"/>
        <w:rPr>
          <w:rFonts w:asciiTheme="majorHAnsi" w:hAnsiTheme="majorHAnsi"/>
          <w:sz w:val="28"/>
          <w:szCs w:val="28"/>
        </w:rPr>
      </w:pPr>
    </w:p>
    <w:p w14:paraId="431FBB1F" w14:textId="77777777" w:rsidR="00ED3F72" w:rsidRPr="00E71310" w:rsidRDefault="00ED3F72" w:rsidP="003E6D04">
      <w:pPr>
        <w:spacing w:after="0"/>
        <w:rPr>
          <w:rFonts w:asciiTheme="majorHAnsi" w:hAnsiTheme="majorHAnsi"/>
          <w:sz w:val="28"/>
          <w:szCs w:val="28"/>
        </w:rPr>
      </w:pPr>
    </w:p>
    <w:p w14:paraId="335A60C4" w14:textId="77777777" w:rsidR="00ED3F72" w:rsidRPr="00E71310" w:rsidRDefault="00ED3F72" w:rsidP="003E6D04">
      <w:pPr>
        <w:spacing w:after="0"/>
        <w:rPr>
          <w:rFonts w:asciiTheme="majorHAnsi" w:hAnsiTheme="majorHAnsi"/>
          <w:sz w:val="28"/>
          <w:szCs w:val="28"/>
        </w:rPr>
      </w:pPr>
    </w:p>
    <w:p w14:paraId="2D3F0423" w14:textId="77777777" w:rsidR="00ED3F72" w:rsidRPr="00E71310" w:rsidRDefault="00ED3F72" w:rsidP="003E6D04">
      <w:pPr>
        <w:spacing w:after="0"/>
        <w:rPr>
          <w:rFonts w:asciiTheme="majorHAnsi" w:hAnsiTheme="majorHAnsi"/>
          <w:sz w:val="28"/>
          <w:szCs w:val="28"/>
        </w:rPr>
      </w:pPr>
    </w:p>
    <w:p w14:paraId="658E90BF" w14:textId="77777777" w:rsidR="00ED3F72" w:rsidRPr="00E71310" w:rsidRDefault="00ED3F72" w:rsidP="003E6D04">
      <w:pPr>
        <w:spacing w:after="0"/>
        <w:rPr>
          <w:rFonts w:asciiTheme="majorHAnsi" w:hAnsiTheme="majorHAnsi"/>
          <w:sz w:val="28"/>
          <w:szCs w:val="28"/>
        </w:rPr>
      </w:pPr>
    </w:p>
    <w:p w14:paraId="2953EE04" w14:textId="77777777" w:rsidR="00ED3F72" w:rsidRPr="00E71310" w:rsidRDefault="00ED3F72" w:rsidP="003E6D04">
      <w:pPr>
        <w:spacing w:after="0"/>
        <w:rPr>
          <w:rFonts w:asciiTheme="majorHAnsi" w:hAnsiTheme="majorHAnsi"/>
          <w:sz w:val="28"/>
          <w:szCs w:val="28"/>
        </w:rPr>
      </w:pPr>
    </w:p>
    <w:p w14:paraId="13DEE83F" w14:textId="77777777" w:rsidR="00ED3F72" w:rsidRPr="00E71310" w:rsidRDefault="00ED3F72" w:rsidP="003E6D04">
      <w:pPr>
        <w:spacing w:after="0"/>
        <w:rPr>
          <w:rFonts w:asciiTheme="majorHAnsi" w:hAnsiTheme="majorHAnsi"/>
          <w:sz w:val="28"/>
          <w:szCs w:val="28"/>
        </w:rPr>
      </w:pPr>
    </w:p>
    <w:p w14:paraId="698075BA" w14:textId="77777777" w:rsidR="00ED3F72" w:rsidRPr="00E71310" w:rsidRDefault="00ED3F72" w:rsidP="003E6D04">
      <w:pPr>
        <w:spacing w:after="0"/>
        <w:rPr>
          <w:rFonts w:asciiTheme="majorHAnsi" w:hAnsiTheme="majorHAnsi"/>
          <w:sz w:val="28"/>
          <w:szCs w:val="28"/>
        </w:rPr>
      </w:pPr>
    </w:p>
    <w:p w14:paraId="00314D4C" w14:textId="77777777" w:rsidR="00ED3F72" w:rsidRPr="00E71310" w:rsidRDefault="00ED3F72" w:rsidP="003E6D04">
      <w:pPr>
        <w:spacing w:after="0"/>
        <w:rPr>
          <w:rFonts w:asciiTheme="majorHAnsi" w:hAnsiTheme="majorHAnsi"/>
          <w:sz w:val="28"/>
          <w:szCs w:val="28"/>
        </w:rPr>
      </w:pPr>
    </w:p>
    <w:p w14:paraId="7E6EFF39" w14:textId="77777777" w:rsidR="00ED3F72" w:rsidRPr="00E71310" w:rsidRDefault="00ED3F72" w:rsidP="003E6D04">
      <w:pPr>
        <w:spacing w:after="0"/>
        <w:rPr>
          <w:rFonts w:asciiTheme="majorHAnsi" w:hAnsiTheme="majorHAnsi"/>
          <w:sz w:val="28"/>
          <w:szCs w:val="28"/>
        </w:rPr>
      </w:pPr>
    </w:p>
    <w:p w14:paraId="03422AC5" w14:textId="77777777" w:rsidR="00ED3F72" w:rsidRPr="00E71310" w:rsidRDefault="00ED3F72" w:rsidP="003E6D04">
      <w:pPr>
        <w:spacing w:after="0"/>
        <w:rPr>
          <w:rFonts w:asciiTheme="majorHAnsi" w:hAnsiTheme="majorHAnsi"/>
          <w:sz w:val="28"/>
          <w:szCs w:val="28"/>
        </w:rPr>
      </w:pPr>
    </w:p>
    <w:p w14:paraId="1C6F6936" w14:textId="77777777" w:rsidR="00ED3F72" w:rsidRPr="00E71310" w:rsidRDefault="00ED3F72" w:rsidP="003E6D04">
      <w:pPr>
        <w:spacing w:after="0"/>
        <w:rPr>
          <w:rFonts w:asciiTheme="majorHAnsi" w:hAnsiTheme="majorHAnsi"/>
          <w:sz w:val="28"/>
          <w:szCs w:val="28"/>
        </w:rPr>
      </w:pPr>
    </w:p>
    <w:p w14:paraId="79240572" w14:textId="77777777" w:rsidR="00ED3F72" w:rsidRPr="00E71310" w:rsidRDefault="00ED3F72" w:rsidP="003E6D04">
      <w:pPr>
        <w:spacing w:after="0"/>
        <w:rPr>
          <w:rFonts w:asciiTheme="majorHAnsi" w:hAnsiTheme="majorHAnsi"/>
          <w:sz w:val="28"/>
          <w:szCs w:val="28"/>
        </w:rPr>
      </w:pPr>
    </w:p>
    <w:p w14:paraId="75F1EC88" w14:textId="77777777" w:rsidR="00ED3F72" w:rsidRPr="00E71310" w:rsidRDefault="00ED3F72" w:rsidP="003E6D04">
      <w:pPr>
        <w:spacing w:after="0"/>
        <w:rPr>
          <w:rFonts w:asciiTheme="majorHAnsi" w:hAnsiTheme="majorHAnsi"/>
          <w:sz w:val="28"/>
          <w:szCs w:val="28"/>
        </w:rPr>
      </w:pPr>
    </w:p>
    <w:p w14:paraId="5D0C2300" w14:textId="77777777" w:rsidR="00ED3F72" w:rsidRPr="00E71310" w:rsidRDefault="00ED3F72" w:rsidP="003E6D04">
      <w:pPr>
        <w:spacing w:after="0"/>
        <w:rPr>
          <w:rFonts w:asciiTheme="majorHAnsi" w:hAnsiTheme="majorHAnsi"/>
          <w:sz w:val="28"/>
          <w:szCs w:val="28"/>
        </w:rPr>
      </w:pPr>
    </w:p>
    <w:p w14:paraId="35A7B21C" w14:textId="77777777" w:rsidR="00ED3F72" w:rsidRPr="00E71310" w:rsidRDefault="00ED3F72" w:rsidP="003E6D04">
      <w:pPr>
        <w:spacing w:after="0"/>
        <w:rPr>
          <w:rFonts w:asciiTheme="majorHAnsi" w:hAnsiTheme="majorHAnsi"/>
          <w:sz w:val="28"/>
          <w:szCs w:val="28"/>
        </w:rPr>
      </w:pPr>
    </w:p>
    <w:p w14:paraId="7D68A05A" w14:textId="77777777" w:rsidR="00ED3F72" w:rsidRPr="00E71310" w:rsidRDefault="00EC1DC8" w:rsidP="00EC1DC8">
      <w:pPr>
        <w:rPr>
          <w:rFonts w:asciiTheme="majorHAnsi" w:hAnsiTheme="majorHAnsi"/>
          <w:sz w:val="28"/>
          <w:szCs w:val="28"/>
        </w:rPr>
      </w:pPr>
      <w:r w:rsidRPr="00E71310">
        <w:rPr>
          <w:rFonts w:asciiTheme="majorHAnsi" w:hAnsiTheme="majorHAnsi"/>
          <w:sz w:val="28"/>
          <w:szCs w:val="28"/>
        </w:rPr>
        <w:br w:type="page"/>
      </w:r>
    </w:p>
    <w:p w14:paraId="31DCA823" w14:textId="75F469F3" w:rsidR="00ED3F72" w:rsidRDefault="003C6E6F" w:rsidP="00ED3F72">
      <w:pPr>
        <w:pStyle w:val="Ttulo1"/>
      </w:pPr>
      <w:bookmarkStart w:id="16" w:name="_Toc35108750"/>
      <w:r>
        <w:lastRenderedPageBreak/>
        <w:t>Tests</w:t>
      </w:r>
      <w:bookmarkEnd w:id="16"/>
    </w:p>
    <w:p w14:paraId="06C076EF" w14:textId="7968DE9C" w:rsidR="00ED3F72" w:rsidRDefault="00E71310" w:rsidP="00ED3F72">
      <w:r w:rsidRPr="00E71310">
        <w:t>It hasn't been done yet</w:t>
      </w:r>
    </w:p>
    <w:tbl>
      <w:tblPr>
        <w:tblStyle w:val="Tablaconcuadrcula5oscura-nfasis5"/>
        <w:tblW w:w="0" w:type="auto"/>
        <w:tblLook w:val="04A0" w:firstRow="1" w:lastRow="0" w:firstColumn="1" w:lastColumn="0" w:noHBand="0" w:noVBand="1"/>
      </w:tblPr>
      <w:tblGrid>
        <w:gridCol w:w="4247"/>
        <w:gridCol w:w="4247"/>
      </w:tblGrid>
      <w:tr w:rsidR="00D5005C" w14:paraId="06B22946" w14:textId="77777777" w:rsidTr="00D50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09F6466" w14:textId="1160C0C2" w:rsidR="00D5005C" w:rsidRDefault="000C6BD5" w:rsidP="00ED3F72">
            <w:r>
              <w:t>Summary</w:t>
            </w:r>
          </w:p>
        </w:tc>
        <w:tc>
          <w:tcPr>
            <w:tcW w:w="4247" w:type="dxa"/>
          </w:tcPr>
          <w:p w14:paraId="1DDB7207" w14:textId="77777777" w:rsidR="00D5005C" w:rsidRDefault="00D5005C" w:rsidP="00ED3F72">
            <w:pPr>
              <w:cnfStyle w:val="100000000000" w:firstRow="1" w:lastRow="0" w:firstColumn="0" w:lastColumn="0" w:oddVBand="0" w:evenVBand="0" w:oddHBand="0" w:evenHBand="0" w:firstRowFirstColumn="0" w:firstRowLastColumn="0" w:lastRowFirstColumn="0" w:lastRowLastColumn="0"/>
            </w:pPr>
          </w:p>
        </w:tc>
      </w:tr>
      <w:tr w:rsidR="00D5005C" w:rsidRPr="000C6BD5" w14:paraId="659FD3BE" w14:textId="77777777" w:rsidTr="00D50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BE614C7" w14:textId="0D2F71BA" w:rsidR="00D5005C" w:rsidRPr="000C6BD5" w:rsidRDefault="000C6BD5" w:rsidP="00ED3F72">
            <w:r w:rsidRPr="000C6BD5">
              <w:t>Total number of tests performed</w:t>
            </w:r>
          </w:p>
        </w:tc>
        <w:tc>
          <w:tcPr>
            <w:tcW w:w="4247" w:type="dxa"/>
          </w:tcPr>
          <w:p w14:paraId="44B818E5" w14:textId="47310DC4" w:rsidR="00D5005C" w:rsidRPr="000C6BD5" w:rsidRDefault="00D5005C" w:rsidP="00ED3F72">
            <w:pPr>
              <w:cnfStyle w:val="000000100000" w:firstRow="0" w:lastRow="0" w:firstColumn="0" w:lastColumn="0" w:oddVBand="0" w:evenVBand="0" w:oddHBand="1" w:evenHBand="0" w:firstRowFirstColumn="0" w:firstRowLastColumn="0" w:lastRowFirstColumn="0" w:lastRowLastColumn="0"/>
            </w:pPr>
          </w:p>
        </w:tc>
      </w:tr>
      <w:tr w:rsidR="00D5005C" w14:paraId="1A730165" w14:textId="77777777" w:rsidTr="00D5005C">
        <w:tc>
          <w:tcPr>
            <w:cnfStyle w:val="001000000000" w:firstRow="0" w:lastRow="0" w:firstColumn="1" w:lastColumn="0" w:oddVBand="0" w:evenVBand="0" w:oddHBand="0" w:evenHBand="0" w:firstRowFirstColumn="0" w:firstRowLastColumn="0" w:lastRowFirstColumn="0" w:lastRowLastColumn="0"/>
            <w:tcW w:w="4247" w:type="dxa"/>
          </w:tcPr>
          <w:p w14:paraId="3F8B15F6" w14:textId="4D0AED4B" w:rsidR="00D5005C" w:rsidRDefault="000C6BD5" w:rsidP="00ED3F72">
            <w:r w:rsidRPr="000C6BD5">
              <w:t>Number of automated tests</w:t>
            </w:r>
          </w:p>
        </w:tc>
        <w:tc>
          <w:tcPr>
            <w:tcW w:w="4247" w:type="dxa"/>
          </w:tcPr>
          <w:p w14:paraId="55D65475" w14:textId="3FEA0539" w:rsidR="00D5005C" w:rsidRDefault="00D5005C" w:rsidP="00ED3F72">
            <w:pPr>
              <w:cnfStyle w:val="000000000000" w:firstRow="0" w:lastRow="0" w:firstColumn="0" w:lastColumn="0" w:oddVBand="0" w:evenVBand="0" w:oddHBand="0" w:evenHBand="0" w:firstRowFirstColumn="0" w:firstRowLastColumn="0" w:lastRowFirstColumn="0" w:lastRowLastColumn="0"/>
            </w:pPr>
          </w:p>
        </w:tc>
      </w:tr>
    </w:tbl>
    <w:p w14:paraId="490940F4" w14:textId="77777777" w:rsidR="00ED3F72" w:rsidRPr="00ED3F72" w:rsidRDefault="00ED3F72" w:rsidP="00ED3F72"/>
    <w:tbl>
      <w:tblPr>
        <w:tblStyle w:val="Tablaconcuadrcula5oscura-nfasis5"/>
        <w:tblW w:w="0" w:type="auto"/>
        <w:tblLook w:val="0480" w:firstRow="0" w:lastRow="0" w:firstColumn="1" w:lastColumn="0" w:noHBand="0" w:noVBand="1"/>
      </w:tblPr>
      <w:tblGrid>
        <w:gridCol w:w="1838"/>
        <w:gridCol w:w="6656"/>
      </w:tblGrid>
      <w:tr w:rsidR="006C091D" w:rsidRPr="006C091D" w14:paraId="029F78C1"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030DB280" w14:textId="77777777" w:rsidR="006C091D" w:rsidRPr="006C091D" w:rsidRDefault="006C091D" w:rsidP="003E6D04">
            <w:pPr>
              <w:rPr>
                <w:sz w:val="22"/>
              </w:rPr>
            </w:pPr>
            <w:r w:rsidRPr="006C091D">
              <w:rPr>
                <w:sz w:val="22"/>
              </w:rPr>
              <w:t>ID</w:t>
            </w:r>
          </w:p>
        </w:tc>
        <w:tc>
          <w:tcPr>
            <w:tcW w:w="6656" w:type="dxa"/>
            <w:tcMar>
              <w:top w:w="85" w:type="dxa"/>
              <w:left w:w="142" w:type="dxa"/>
              <w:bottom w:w="85" w:type="dxa"/>
              <w:right w:w="142" w:type="dxa"/>
            </w:tcMar>
          </w:tcPr>
          <w:p w14:paraId="3F859485" w14:textId="156DC368" w:rsidR="006C091D" w:rsidRPr="006C091D" w:rsidRDefault="00A87641" w:rsidP="003E6D04">
            <w:pPr>
              <w:cnfStyle w:val="000000100000" w:firstRow="0" w:lastRow="0" w:firstColumn="0" w:lastColumn="0" w:oddVBand="0" w:evenVBand="0" w:oddHBand="1" w:evenHBand="0" w:firstRowFirstColumn="0" w:firstRowLastColumn="0" w:lastRowFirstColumn="0" w:lastRowLastColumn="0"/>
              <w:rPr>
                <w:b/>
                <w:sz w:val="22"/>
              </w:rPr>
            </w:pPr>
            <w:r>
              <w:rPr>
                <w:b/>
                <w:sz w:val="22"/>
              </w:rPr>
              <w:t>Test</w:t>
            </w:r>
            <w:r w:rsidR="006C091D" w:rsidRPr="006C091D">
              <w:rPr>
                <w:b/>
                <w:sz w:val="22"/>
              </w:rPr>
              <w:t xml:space="preserve"> 1</w:t>
            </w:r>
          </w:p>
        </w:tc>
      </w:tr>
      <w:tr w:rsidR="006C091D" w:rsidRPr="006C091D" w14:paraId="55FE274D"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3AE844B4" w14:textId="0C853834" w:rsidR="006C091D" w:rsidRPr="006C091D" w:rsidRDefault="006C091D" w:rsidP="003E6D04">
            <w:pPr>
              <w:rPr>
                <w:sz w:val="22"/>
              </w:rPr>
            </w:pPr>
            <w:r w:rsidRPr="006C091D">
              <w:rPr>
                <w:sz w:val="22"/>
              </w:rPr>
              <w:t>Descrip</w:t>
            </w:r>
            <w:r w:rsidR="00A87641">
              <w:rPr>
                <w:sz w:val="22"/>
              </w:rPr>
              <w:t>tion</w:t>
            </w:r>
          </w:p>
        </w:tc>
        <w:tc>
          <w:tcPr>
            <w:tcW w:w="6656" w:type="dxa"/>
            <w:tcMar>
              <w:top w:w="85" w:type="dxa"/>
              <w:left w:w="142" w:type="dxa"/>
              <w:bottom w:w="85" w:type="dxa"/>
              <w:right w:w="142" w:type="dxa"/>
            </w:tcMar>
          </w:tcPr>
          <w:p w14:paraId="7BA076E5" w14:textId="0FD74090" w:rsidR="006C091D" w:rsidRPr="006C091D" w:rsidRDefault="006C091D" w:rsidP="006C091D">
            <w:pPr>
              <w:cnfStyle w:val="000000000000" w:firstRow="0" w:lastRow="0" w:firstColumn="0" w:lastColumn="0" w:oddVBand="0" w:evenVBand="0" w:oddHBand="0" w:evenHBand="0" w:firstRowFirstColumn="0" w:firstRowLastColumn="0" w:lastRowFirstColumn="0" w:lastRowLastColumn="0"/>
              <w:rPr>
                <w:sz w:val="22"/>
              </w:rPr>
            </w:pPr>
          </w:p>
        </w:tc>
      </w:tr>
      <w:tr w:rsidR="006C091D" w:rsidRPr="006C091D" w14:paraId="6F7EA490"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12369569" w14:textId="04999394" w:rsidR="006C091D" w:rsidRPr="006C091D" w:rsidRDefault="00A87641" w:rsidP="003E6D04">
            <w:pPr>
              <w:rPr>
                <w:sz w:val="22"/>
              </w:rPr>
            </w:pPr>
            <w:r>
              <w:rPr>
                <w:sz w:val="22"/>
              </w:rPr>
              <w:t>Input</w:t>
            </w:r>
          </w:p>
        </w:tc>
        <w:tc>
          <w:tcPr>
            <w:tcW w:w="6656" w:type="dxa"/>
            <w:tcMar>
              <w:top w:w="85" w:type="dxa"/>
              <w:left w:w="142" w:type="dxa"/>
              <w:bottom w:w="85" w:type="dxa"/>
              <w:right w:w="142" w:type="dxa"/>
            </w:tcMar>
          </w:tcPr>
          <w:p w14:paraId="530E87DA" w14:textId="4FD49A85" w:rsidR="006C091D" w:rsidRPr="006C091D" w:rsidRDefault="006C091D" w:rsidP="006C091D">
            <w:pPr>
              <w:cnfStyle w:val="000000100000" w:firstRow="0" w:lastRow="0" w:firstColumn="0" w:lastColumn="0" w:oddVBand="0" w:evenVBand="0" w:oddHBand="1" w:evenHBand="0" w:firstRowFirstColumn="0" w:firstRowLastColumn="0" w:lastRowFirstColumn="0" w:lastRowLastColumn="0"/>
              <w:rPr>
                <w:sz w:val="22"/>
              </w:rPr>
            </w:pPr>
          </w:p>
        </w:tc>
      </w:tr>
      <w:tr w:rsidR="006C091D" w:rsidRPr="006C091D" w14:paraId="0F45EB56"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687C1781" w14:textId="65668F06" w:rsidR="006C091D" w:rsidRPr="006C091D" w:rsidRDefault="00A87641" w:rsidP="003E6D04">
            <w:pPr>
              <w:rPr>
                <w:sz w:val="22"/>
              </w:rPr>
            </w:pPr>
            <w:r>
              <w:rPr>
                <w:sz w:val="22"/>
              </w:rPr>
              <w:t>Expected output</w:t>
            </w:r>
          </w:p>
        </w:tc>
        <w:tc>
          <w:tcPr>
            <w:tcW w:w="6656" w:type="dxa"/>
            <w:tcMar>
              <w:top w:w="85" w:type="dxa"/>
              <w:left w:w="142" w:type="dxa"/>
              <w:bottom w:w="85" w:type="dxa"/>
              <w:right w:w="142" w:type="dxa"/>
            </w:tcMar>
          </w:tcPr>
          <w:p w14:paraId="7B9E9EFB" w14:textId="2A38C1BA" w:rsidR="006C091D" w:rsidRPr="006C091D" w:rsidRDefault="006C091D" w:rsidP="003E6D04">
            <w:pPr>
              <w:cnfStyle w:val="000000000000" w:firstRow="0" w:lastRow="0" w:firstColumn="0" w:lastColumn="0" w:oddVBand="0" w:evenVBand="0" w:oddHBand="0" w:evenHBand="0" w:firstRowFirstColumn="0" w:firstRowLastColumn="0" w:lastRowFirstColumn="0" w:lastRowLastColumn="0"/>
              <w:rPr>
                <w:sz w:val="22"/>
              </w:rPr>
            </w:pPr>
          </w:p>
        </w:tc>
      </w:tr>
      <w:tr w:rsidR="006C091D" w:rsidRPr="006C091D" w14:paraId="7DA5E739" w14:textId="77777777" w:rsidTr="006C0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0862084E" w14:textId="2EEE1F82" w:rsidR="006C091D" w:rsidRPr="006C091D" w:rsidRDefault="006C091D" w:rsidP="003E6D04">
            <w:pPr>
              <w:rPr>
                <w:sz w:val="22"/>
              </w:rPr>
            </w:pPr>
            <w:r>
              <w:rPr>
                <w:sz w:val="22"/>
              </w:rPr>
              <w:t>Result</w:t>
            </w:r>
          </w:p>
        </w:tc>
        <w:tc>
          <w:tcPr>
            <w:tcW w:w="6656" w:type="dxa"/>
            <w:tcMar>
              <w:top w:w="85" w:type="dxa"/>
              <w:left w:w="142" w:type="dxa"/>
              <w:bottom w:w="85" w:type="dxa"/>
              <w:right w:w="142" w:type="dxa"/>
            </w:tcMar>
          </w:tcPr>
          <w:p w14:paraId="33E54572" w14:textId="5E6CB524" w:rsidR="006C091D" w:rsidRPr="006C091D" w:rsidRDefault="006C091D" w:rsidP="003E6D04">
            <w:pPr>
              <w:cnfStyle w:val="000000100000" w:firstRow="0" w:lastRow="0" w:firstColumn="0" w:lastColumn="0" w:oddVBand="0" w:evenVBand="0" w:oddHBand="1" w:evenHBand="0" w:firstRowFirstColumn="0" w:firstRowLastColumn="0" w:lastRowFirstColumn="0" w:lastRowLastColumn="0"/>
              <w:rPr>
                <w:b/>
                <w:sz w:val="22"/>
              </w:rPr>
            </w:pPr>
          </w:p>
        </w:tc>
      </w:tr>
      <w:tr w:rsidR="00D5005C" w:rsidRPr="006C091D" w14:paraId="6EA06125" w14:textId="77777777" w:rsidTr="006C091D">
        <w:tc>
          <w:tcPr>
            <w:cnfStyle w:val="001000000000" w:firstRow="0" w:lastRow="0" w:firstColumn="1" w:lastColumn="0" w:oddVBand="0" w:evenVBand="0" w:oddHBand="0" w:evenHBand="0" w:firstRowFirstColumn="0" w:firstRowLastColumn="0" w:lastRowFirstColumn="0" w:lastRowLastColumn="0"/>
            <w:tcW w:w="1838" w:type="dxa"/>
            <w:tcMar>
              <w:top w:w="85" w:type="dxa"/>
              <w:left w:w="142" w:type="dxa"/>
              <w:bottom w:w="85" w:type="dxa"/>
              <w:right w:w="142" w:type="dxa"/>
            </w:tcMar>
          </w:tcPr>
          <w:p w14:paraId="60A47A7A" w14:textId="324BE05D" w:rsidR="00D5005C" w:rsidRPr="000C6BD5" w:rsidRDefault="000C6BD5" w:rsidP="000C6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s-ES"/>
              </w:rPr>
            </w:pPr>
            <w:r>
              <w:rPr>
                <w:rFonts w:ascii="Courier New" w:eastAsia="Times New Roman" w:hAnsi="Courier New" w:cs="Courier New"/>
                <w:sz w:val="20"/>
                <w:szCs w:val="20"/>
                <w:lang w:val="en" w:eastAsia="es-ES"/>
              </w:rPr>
              <w:t>A</w:t>
            </w:r>
            <w:r w:rsidRPr="000C6BD5">
              <w:rPr>
                <w:rFonts w:ascii="Courier New" w:eastAsia="Times New Roman" w:hAnsi="Courier New" w:cs="Courier New"/>
                <w:sz w:val="20"/>
                <w:szCs w:val="20"/>
                <w:lang w:val="en" w:eastAsia="es-ES"/>
              </w:rPr>
              <w:t>utomated</w:t>
            </w:r>
          </w:p>
        </w:tc>
        <w:tc>
          <w:tcPr>
            <w:tcW w:w="6656" w:type="dxa"/>
            <w:tcMar>
              <w:top w:w="85" w:type="dxa"/>
              <w:left w:w="142" w:type="dxa"/>
              <w:bottom w:w="85" w:type="dxa"/>
              <w:right w:w="142" w:type="dxa"/>
            </w:tcMar>
          </w:tcPr>
          <w:p w14:paraId="20FB956E" w14:textId="0B6E053E" w:rsidR="00D5005C" w:rsidRPr="00D5005C" w:rsidRDefault="00D5005C" w:rsidP="003E6D04">
            <w:pPr>
              <w:cnfStyle w:val="000000000000" w:firstRow="0" w:lastRow="0" w:firstColumn="0" w:lastColumn="0" w:oddVBand="0" w:evenVBand="0" w:oddHBand="0" w:evenHBand="0" w:firstRowFirstColumn="0" w:firstRowLastColumn="0" w:lastRowFirstColumn="0" w:lastRowLastColumn="0"/>
              <w:rPr>
                <w:color w:val="00B050"/>
                <w:sz w:val="22"/>
              </w:rPr>
            </w:pPr>
          </w:p>
        </w:tc>
      </w:tr>
    </w:tbl>
    <w:p w14:paraId="19BBAD86" w14:textId="77777777" w:rsidR="00ED3F72" w:rsidRDefault="00ED3F72" w:rsidP="003E6D04">
      <w:pPr>
        <w:spacing w:after="0"/>
        <w:rPr>
          <w:rFonts w:asciiTheme="majorHAnsi" w:hAnsiTheme="majorHAnsi"/>
          <w:sz w:val="28"/>
          <w:szCs w:val="28"/>
        </w:rPr>
      </w:pPr>
    </w:p>
    <w:p w14:paraId="4FFCA281" w14:textId="77777777" w:rsidR="00867795" w:rsidRDefault="00867795" w:rsidP="003E6D04">
      <w:pPr>
        <w:spacing w:after="0"/>
        <w:rPr>
          <w:rFonts w:asciiTheme="majorHAnsi" w:hAnsiTheme="majorHAnsi"/>
          <w:sz w:val="28"/>
          <w:szCs w:val="28"/>
        </w:rPr>
      </w:pPr>
    </w:p>
    <w:p w14:paraId="29F30AE0" w14:textId="77777777" w:rsidR="00867795" w:rsidRDefault="00867795" w:rsidP="003E6D04">
      <w:pPr>
        <w:spacing w:after="0"/>
        <w:rPr>
          <w:rFonts w:asciiTheme="majorHAnsi" w:hAnsiTheme="majorHAnsi"/>
          <w:sz w:val="28"/>
          <w:szCs w:val="28"/>
        </w:rPr>
      </w:pPr>
    </w:p>
    <w:p w14:paraId="6BF50F4F" w14:textId="77777777" w:rsidR="00867795" w:rsidRDefault="00867795" w:rsidP="003E6D04">
      <w:pPr>
        <w:spacing w:after="0"/>
        <w:rPr>
          <w:rFonts w:asciiTheme="majorHAnsi" w:hAnsiTheme="majorHAnsi"/>
          <w:sz w:val="28"/>
          <w:szCs w:val="28"/>
        </w:rPr>
      </w:pPr>
    </w:p>
    <w:p w14:paraId="33594508" w14:textId="77777777" w:rsidR="00867795" w:rsidRDefault="00867795" w:rsidP="003E6D04">
      <w:pPr>
        <w:spacing w:after="0"/>
        <w:rPr>
          <w:rFonts w:asciiTheme="majorHAnsi" w:hAnsiTheme="majorHAnsi"/>
          <w:sz w:val="28"/>
          <w:szCs w:val="28"/>
        </w:rPr>
      </w:pPr>
    </w:p>
    <w:p w14:paraId="02BA1D26" w14:textId="77777777" w:rsidR="00867795" w:rsidRDefault="00867795" w:rsidP="003E6D04">
      <w:pPr>
        <w:spacing w:after="0"/>
        <w:rPr>
          <w:rFonts w:asciiTheme="majorHAnsi" w:hAnsiTheme="majorHAnsi"/>
          <w:sz w:val="28"/>
          <w:szCs w:val="28"/>
        </w:rPr>
      </w:pPr>
    </w:p>
    <w:p w14:paraId="38FCFB18" w14:textId="77777777" w:rsidR="00867795" w:rsidRDefault="00867795" w:rsidP="003E6D04">
      <w:pPr>
        <w:spacing w:after="0"/>
        <w:rPr>
          <w:rFonts w:asciiTheme="majorHAnsi" w:hAnsiTheme="majorHAnsi"/>
          <w:sz w:val="28"/>
          <w:szCs w:val="28"/>
        </w:rPr>
      </w:pPr>
    </w:p>
    <w:p w14:paraId="5C399BB7" w14:textId="77777777" w:rsidR="00867795" w:rsidRDefault="00867795" w:rsidP="003E6D04">
      <w:pPr>
        <w:spacing w:after="0"/>
        <w:rPr>
          <w:rFonts w:asciiTheme="majorHAnsi" w:hAnsiTheme="majorHAnsi"/>
          <w:sz w:val="28"/>
          <w:szCs w:val="28"/>
        </w:rPr>
      </w:pPr>
    </w:p>
    <w:p w14:paraId="29179DB7" w14:textId="77777777" w:rsidR="00867795" w:rsidRDefault="00867795" w:rsidP="003E6D04">
      <w:pPr>
        <w:spacing w:after="0"/>
        <w:rPr>
          <w:rFonts w:asciiTheme="majorHAnsi" w:hAnsiTheme="majorHAnsi"/>
          <w:sz w:val="28"/>
          <w:szCs w:val="28"/>
        </w:rPr>
      </w:pPr>
    </w:p>
    <w:p w14:paraId="0A0A2DFB" w14:textId="77777777" w:rsidR="00867795" w:rsidRDefault="00867795" w:rsidP="003E6D04">
      <w:pPr>
        <w:spacing w:after="0"/>
        <w:rPr>
          <w:rFonts w:asciiTheme="majorHAnsi" w:hAnsiTheme="majorHAnsi"/>
          <w:sz w:val="28"/>
          <w:szCs w:val="28"/>
        </w:rPr>
      </w:pPr>
    </w:p>
    <w:p w14:paraId="4392A803" w14:textId="77777777" w:rsidR="00867795" w:rsidRDefault="00867795" w:rsidP="003E6D04">
      <w:pPr>
        <w:spacing w:after="0"/>
        <w:rPr>
          <w:rFonts w:asciiTheme="majorHAnsi" w:hAnsiTheme="majorHAnsi"/>
          <w:sz w:val="28"/>
          <w:szCs w:val="28"/>
        </w:rPr>
      </w:pPr>
    </w:p>
    <w:p w14:paraId="6C444CE9" w14:textId="77777777" w:rsidR="00867795" w:rsidRDefault="00867795" w:rsidP="003E6D04">
      <w:pPr>
        <w:spacing w:after="0"/>
        <w:rPr>
          <w:rFonts w:asciiTheme="majorHAnsi" w:hAnsiTheme="majorHAnsi"/>
          <w:sz w:val="28"/>
          <w:szCs w:val="28"/>
        </w:rPr>
      </w:pPr>
    </w:p>
    <w:p w14:paraId="13476DF9" w14:textId="77777777" w:rsidR="00867795" w:rsidRDefault="00867795" w:rsidP="003E6D04">
      <w:pPr>
        <w:spacing w:after="0"/>
        <w:rPr>
          <w:rFonts w:asciiTheme="majorHAnsi" w:hAnsiTheme="majorHAnsi"/>
          <w:sz w:val="28"/>
          <w:szCs w:val="28"/>
        </w:rPr>
      </w:pPr>
    </w:p>
    <w:p w14:paraId="3652AF84" w14:textId="77777777" w:rsidR="00867795" w:rsidRDefault="00867795" w:rsidP="003E6D04">
      <w:pPr>
        <w:spacing w:after="0"/>
        <w:rPr>
          <w:rFonts w:asciiTheme="majorHAnsi" w:hAnsiTheme="majorHAnsi"/>
          <w:sz w:val="28"/>
          <w:szCs w:val="28"/>
        </w:rPr>
      </w:pPr>
    </w:p>
    <w:p w14:paraId="1D242E6D" w14:textId="77777777" w:rsidR="00867795" w:rsidRDefault="00867795" w:rsidP="003E6D04">
      <w:pPr>
        <w:spacing w:after="0"/>
        <w:rPr>
          <w:rFonts w:asciiTheme="majorHAnsi" w:hAnsiTheme="majorHAnsi"/>
          <w:sz w:val="28"/>
          <w:szCs w:val="28"/>
        </w:rPr>
      </w:pPr>
    </w:p>
    <w:p w14:paraId="1015CC6A" w14:textId="77777777" w:rsidR="00D5005C" w:rsidRDefault="00D5005C">
      <w:pPr>
        <w:rPr>
          <w:rFonts w:asciiTheme="majorHAnsi" w:hAnsiTheme="majorHAnsi"/>
          <w:sz w:val="28"/>
          <w:szCs w:val="28"/>
        </w:rPr>
      </w:pPr>
      <w:r>
        <w:rPr>
          <w:rFonts w:asciiTheme="majorHAnsi" w:hAnsiTheme="majorHAnsi"/>
          <w:sz w:val="28"/>
          <w:szCs w:val="28"/>
        </w:rPr>
        <w:br w:type="page"/>
      </w:r>
    </w:p>
    <w:p w14:paraId="2F4FB68E" w14:textId="77777777" w:rsidR="00867795" w:rsidRDefault="00867795" w:rsidP="003E6D04">
      <w:pPr>
        <w:spacing w:after="0"/>
        <w:rPr>
          <w:rFonts w:asciiTheme="majorHAnsi" w:hAnsiTheme="majorHAnsi"/>
          <w:sz w:val="28"/>
          <w:szCs w:val="28"/>
        </w:rPr>
      </w:pPr>
    </w:p>
    <w:p w14:paraId="201B3A55" w14:textId="5EB5D5AA" w:rsidR="00867795" w:rsidRDefault="003C6E6F" w:rsidP="00867795">
      <w:pPr>
        <w:pStyle w:val="Ttulo1"/>
      </w:pPr>
      <w:bookmarkStart w:id="17" w:name="_Toc35108751"/>
      <w:r>
        <w:t>U</w:t>
      </w:r>
      <w:r w:rsidR="00087546">
        <w:t>s</w:t>
      </w:r>
      <w:r>
        <w:t>er</w:t>
      </w:r>
      <w:r w:rsidR="00087546">
        <w:t>’s Manual</w:t>
      </w:r>
      <w:bookmarkEnd w:id="17"/>
    </w:p>
    <w:p w14:paraId="4F999310" w14:textId="77777777" w:rsidR="00867795" w:rsidRDefault="00867795" w:rsidP="00867795"/>
    <w:p w14:paraId="51ABB1E4" w14:textId="77777777" w:rsidR="00867795" w:rsidRDefault="00867795" w:rsidP="00867795">
      <w:pPr>
        <w:pStyle w:val="Ttulo2"/>
        <w:spacing w:before="0"/>
      </w:pPr>
      <w:bookmarkStart w:id="18" w:name="_Toc35108752"/>
      <w:r>
        <w:t>Mashup</w:t>
      </w:r>
      <w:bookmarkEnd w:id="18"/>
    </w:p>
    <w:p w14:paraId="42D452F1" w14:textId="77777777" w:rsidR="00867795" w:rsidRDefault="00867795" w:rsidP="00867795"/>
    <w:p w14:paraId="2715F347" w14:textId="40E4D586" w:rsidR="00AC3082" w:rsidRDefault="00E71310" w:rsidP="00867795">
      <w:r w:rsidRPr="00E71310">
        <w:t>It hasn't been done yet.</w:t>
      </w:r>
    </w:p>
    <w:p w14:paraId="25E056DD" w14:textId="77777777" w:rsidR="00F81009" w:rsidRPr="00E71310" w:rsidRDefault="00F81009" w:rsidP="00867795"/>
    <w:p w14:paraId="1022BF64" w14:textId="77777777" w:rsidR="00867795" w:rsidRDefault="00867795" w:rsidP="00867795">
      <w:pPr>
        <w:pStyle w:val="Ttulo2"/>
        <w:spacing w:before="0"/>
      </w:pPr>
      <w:bookmarkStart w:id="19" w:name="_Toc35108753"/>
      <w:r>
        <w:t>API REST</w:t>
      </w:r>
      <w:bookmarkEnd w:id="19"/>
    </w:p>
    <w:p w14:paraId="20151594" w14:textId="77777777" w:rsidR="006E3447" w:rsidRDefault="006E3447" w:rsidP="00867795"/>
    <w:p w14:paraId="51B160DA" w14:textId="0F42E138" w:rsidR="00867795" w:rsidRPr="00E71310" w:rsidRDefault="00E71310" w:rsidP="003E6D04">
      <w:pPr>
        <w:spacing w:after="0"/>
        <w:rPr>
          <w:rFonts w:asciiTheme="majorHAnsi" w:hAnsiTheme="majorHAnsi"/>
          <w:sz w:val="28"/>
          <w:szCs w:val="28"/>
        </w:rPr>
      </w:pPr>
      <w:r w:rsidRPr="00E71310">
        <w:t>It hasn't been done yet.</w:t>
      </w:r>
    </w:p>
    <w:p w14:paraId="1CDD688F" w14:textId="77777777" w:rsidR="00DD3EDD" w:rsidRPr="00E71310" w:rsidRDefault="00DD3EDD" w:rsidP="003E6D04">
      <w:pPr>
        <w:spacing w:after="0"/>
        <w:rPr>
          <w:rFonts w:asciiTheme="majorHAnsi" w:hAnsiTheme="majorHAnsi"/>
          <w:sz w:val="28"/>
          <w:szCs w:val="28"/>
        </w:rPr>
      </w:pPr>
    </w:p>
    <w:p w14:paraId="7500F5DC" w14:textId="77777777" w:rsidR="00DD3EDD" w:rsidRPr="00E71310" w:rsidRDefault="00DD3EDD" w:rsidP="003E6D04">
      <w:pPr>
        <w:spacing w:after="0"/>
        <w:rPr>
          <w:rFonts w:asciiTheme="majorHAnsi" w:hAnsiTheme="majorHAnsi"/>
          <w:sz w:val="28"/>
          <w:szCs w:val="28"/>
        </w:rPr>
      </w:pPr>
    </w:p>
    <w:p w14:paraId="40E4F6CD" w14:textId="77777777" w:rsidR="00DD3EDD" w:rsidRPr="00E71310" w:rsidRDefault="00DD3EDD" w:rsidP="003E6D04">
      <w:pPr>
        <w:spacing w:after="0"/>
        <w:rPr>
          <w:rFonts w:asciiTheme="majorHAnsi" w:hAnsiTheme="majorHAnsi"/>
          <w:sz w:val="28"/>
          <w:szCs w:val="28"/>
        </w:rPr>
      </w:pPr>
    </w:p>
    <w:p w14:paraId="2ADCF64F" w14:textId="77777777" w:rsidR="00DD3EDD" w:rsidRPr="00E71310" w:rsidRDefault="00DD3EDD" w:rsidP="003E6D04">
      <w:pPr>
        <w:spacing w:after="0"/>
        <w:rPr>
          <w:rFonts w:asciiTheme="majorHAnsi" w:hAnsiTheme="majorHAnsi"/>
          <w:sz w:val="28"/>
          <w:szCs w:val="28"/>
        </w:rPr>
      </w:pPr>
    </w:p>
    <w:p w14:paraId="79E1F463" w14:textId="77777777" w:rsidR="00DD3EDD" w:rsidRPr="00E71310" w:rsidRDefault="00DD3EDD" w:rsidP="003E6D04">
      <w:pPr>
        <w:spacing w:after="0"/>
        <w:rPr>
          <w:rFonts w:asciiTheme="majorHAnsi" w:hAnsiTheme="majorHAnsi"/>
          <w:sz w:val="28"/>
          <w:szCs w:val="28"/>
        </w:rPr>
      </w:pPr>
    </w:p>
    <w:p w14:paraId="6C6962F0" w14:textId="77777777" w:rsidR="00DD3EDD" w:rsidRPr="00E71310" w:rsidRDefault="00DD3EDD" w:rsidP="003E6D04">
      <w:pPr>
        <w:spacing w:after="0"/>
        <w:rPr>
          <w:rFonts w:asciiTheme="majorHAnsi" w:hAnsiTheme="majorHAnsi"/>
          <w:sz w:val="28"/>
          <w:szCs w:val="28"/>
        </w:rPr>
      </w:pPr>
    </w:p>
    <w:p w14:paraId="22057D76" w14:textId="77777777" w:rsidR="00DD3EDD" w:rsidRPr="00E71310" w:rsidRDefault="00DD3EDD" w:rsidP="003E6D04">
      <w:pPr>
        <w:spacing w:after="0"/>
        <w:rPr>
          <w:rFonts w:asciiTheme="majorHAnsi" w:hAnsiTheme="majorHAnsi"/>
          <w:sz w:val="28"/>
          <w:szCs w:val="28"/>
        </w:rPr>
      </w:pPr>
    </w:p>
    <w:p w14:paraId="47AADD7A" w14:textId="77777777" w:rsidR="00DD3EDD" w:rsidRPr="00E71310" w:rsidRDefault="00DD3EDD" w:rsidP="003E6D04">
      <w:pPr>
        <w:spacing w:after="0"/>
        <w:rPr>
          <w:rFonts w:asciiTheme="majorHAnsi" w:hAnsiTheme="majorHAnsi"/>
          <w:sz w:val="28"/>
          <w:szCs w:val="28"/>
        </w:rPr>
      </w:pPr>
    </w:p>
    <w:p w14:paraId="00FF6159" w14:textId="77777777" w:rsidR="00DD3EDD" w:rsidRPr="00E71310" w:rsidRDefault="00DD3EDD" w:rsidP="003E6D04">
      <w:pPr>
        <w:spacing w:after="0"/>
        <w:rPr>
          <w:rFonts w:asciiTheme="majorHAnsi" w:hAnsiTheme="majorHAnsi"/>
          <w:sz w:val="28"/>
          <w:szCs w:val="28"/>
        </w:rPr>
      </w:pPr>
    </w:p>
    <w:p w14:paraId="60464682" w14:textId="77777777" w:rsidR="00DD3EDD" w:rsidRPr="00E71310" w:rsidRDefault="00DD3EDD" w:rsidP="003E6D04">
      <w:pPr>
        <w:spacing w:after="0"/>
        <w:rPr>
          <w:rFonts w:asciiTheme="majorHAnsi" w:hAnsiTheme="majorHAnsi"/>
          <w:sz w:val="28"/>
          <w:szCs w:val="28"/>
        </w:rPr>
      </w:pPr>
    </w:p>
    <w:p w14:paraId="030BC565" w14:textId="77777777" w:rsidR="00DD3EDD" w:rsidRPr="00E71310" w:rsidRDefault="00DD3EDD" w:rsidP="003E6D04">
      <w:pPr>
        <w:spacing w:after="0"/>
        <w:rPr>
          <w:rFonts w:asciiTheme="majorHAnsi" w:hAnsiTheme="majorHAnsi"/>
          <w:sz w:val="28"/>
          <w:szCs w:val="28"/>
        </w:rPr>
      </w:pPr>
    </w:p>
    <w:p w14:paraId="75A05C4D" w14:textId="77777777" w:rsidR="00D5005C" w:rsidRPr="00E71310" w:rsidRDefault="00D5005C">
      <w:pPr>
        <w:rPr>
          <w:rFonts w:asciiTheme="majorHAnsi" w:hAnsiTheme="majorHAnsi"/>
          <w:sz w:val="28"/>
          <w:szCs w:val="28"/>
        </w:rPr>
      </w:pPr>
      <w:r w:rsidRPr="00E71310">
        <w:rPr>
          <w:rFonts w:asciiTheme="majorHAnsi" w:hAnsiTheme="majorHAnsi"/>
          <w:sz w:val="28"/>
          <w:szCs w:val="28"/>
        </w:rPr>
        <w:br w:type="page"/>
      </w:r>
    </w:p>
    <w:p w14:paraId="2401E10D" w14:textId="77777777" w:rsidR="00DD3EDD" w:rsidRPr="00E71310" w:rsidRDefault="00DD3EDD" w:rsidP="003E6D04">
      <w:pPr>
        <w:spacing w:after="0"/>
        <w:rPr>
          <w:rFonts w:asciiTheme="majorHAnsi" w:hAnsiTheme="majorHAnsi"/>
          <w:sz w:val="28"/>
          <w:szCs w:val="28"/>
        </w:rPr>
      </w:pPr>
    </w:p>
    <w:p w14:paraId="7723697D" w14:textId="6285E52D" w:rsidR="00DD3EDD" w:rsidRDefault="00DD3EDD" w:rsidP="00DD3EDD">
      <w:pPr>
        <w:pStyle w:val="Ttulo1"/>
        <w:numPr>
          <w:ilvl w:val="0"/>
          <w:numId w:val="0"/>
        </w:numPr>
        <w:ind w:left="432" w:hanging="432"/>
      </w:pPr>
      <w:bookmarkStart w:id="20" w:name="_Toc35108754"/>
      <w:r>
        <w:t>Referenc</w:t>
      </w:r>
      <w:r w:rsidR="00087546">
        <w:t>es</w:t>
      </w:r>
      <w:bookmarkEnd w:id="20"/>
    </w:p>
    <w:p w14:paraId="2492E256" w14:textId="77777777" w:rsidR="00DD3EDD" w:rsidRDefault="00DD3EDD" w:rsidP="00DD3EDD"/>
    <w:p w14:paraId="3201D5E2" w14:textId="71788F99" w:rsidR="00DD3EDD" w:rsidRDefault="006E3447" w:rsidP="006E3447">
      <w:pPr>
        <w:spacing w:after="0"/>
      </w:pPr>
      <w:r>
        <w:t xml:space="preserve">[1] </w:t>
      </w:r>
      <w:r w:rsidRPr="006E3447">
        <w:rPr>
          <w:i/>
        </w:rPr>
        <w:t>Balsamiq</w:t>
      </w:r>
      <w:r>
        <w:t xml:space="preserve">. </w:t>
      </w:r>
      <w:hyperlink r:id="rId25" w:history="1">
        <w:r w:rsidRPr="004608E8">
          <w:rPr>
            <w:rStyle w:val="Hipervnculo"/>
          </w:rPr>
          <w:t>http://balsamiq.com/</w:t>
        </w:r>
      </w:hyperlink>
      <w:r>
        <w:t xml:space="preserve">. </w:t>
      </w:r>
      <w:r w:rsidR="00F81009">
        <w:t>Accessed January</w:t>
      </w:r>
      <w:r>
        <w:t xml:space="preserve"> 2014.</w:t>
      </w:r>
    </w:p>
    <w:p w14:paraId="0B771460" w14:textId="77777777" w:rsidR="006E3447" w:rsidRDefault="006E3447" w:rsidP="006E3447">
      <w:pPr>
        <w:spacing w:after="0"/>
      </w:pPr>
    </w:p>
    <w:p w14:paraId="72554F1C" w14:textId="77777777" w:rsidR="006E3447" w:rsidRPr="006E3447" w:rsidRDefault="006E3447" w:rsidP="006E3447">
      <w:pPr>
        <w:spacing w:after="0"/>
        <w:rPr>
          <w:lang w:val="en-US"/>
        </w:rPr>
      </w:pPr>
      <w:r w:rsidRPr="00E91C40">
        <w:rPr>
          <w:lang w:val="es-ES"/>
        </w:rPr>
        <w:t xml:space="preserve">[2] J. Webber, S. Parastatidis y I. Robinson. </w:t>
      </w:r>
      <w:r w:rsidRPr="006E3447">
        <w:rPr>
          <w:i/>
          <w:lang w:val="en-US"/>
        </w:rPr>
        <w:t>REST in Practice: Hypermedia and Systems Architecture</w:t>
      </w:r>
      <w:r>
        <w:rPr>
          <w:i/>
          <w:lang w:val="en-US"/>
        </w:rPr>
        <w:t>.</w:t>
      </w:r>
      <w:r>
        <w:rPr>
          <w:lang w:val="en-US"/>
        </w:rPr>
        <w:t xml:space="preserve"> </w:t>
      </w:r>
      <w:r>
        <w:t>O'Reilly Media. 2010.</w:t>
      </w:r>
    </w:p>
    <w:p w14:paraId="4DC8D3C4" w14:textId="77777777" w:rsidR="006E3447" w:rsidRPr="006E3447" w:rsidRDefault="006E3447" w:rsidP="00DD3EDD">
      <w:pPr>
        <w:rPr>
          <w:lang w:val="en-US"/>
        </w:rPr>
      </w:pPr>
    </w:p>
    <w:p w14:paraId="2C70E3F1" w14:textId="77777777" w:rsidR="00DD3EDD" w:rsidRPr="006E3447" w:rsidRDefault="00DD3EDD" w:rsidP="003E6D04">
      <w:pPr>
        <w:spacing w:after="0"/>
        <w:rPr>
          <w:rFonts w:asciiTheme="majorHAnsi" w:hAnsiTheme="majorHAnsi"/>
          <w:sz w:val="28"/>
          <w:szCs w:val="28"/>
          <w:lang w:val="en-US"/>
        </w:rPr>
      </w:pPr>
    </w:p>
    <w:sectPr w:rsidR="00DD3EDD" w:rsidRPr="006E3447" w:rsidSect="004C24EA">
      <w:footerReference w:type="even" r:id="rId26"/>
      <w:footerReference w:type="default" r:id="rId2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1ECC1" w14:textId="77777777" w:rsidR="00CD45CB" w:rsidRDefault="00CD45CB" w:rsidP="004C24EA">
      <w:pPr>
        <w:spacing w:after="0" w:line="240" w:lineRule="auto"/>
      </w:pPr>
      <w:r>
        <w:separator/>
      </w:r>
    </w:p>
  </w:endnote>
  <w:endnote w:type="continuationSeparator" w:id="0">
    <w:p w14:paraId="21489444" w14:textId="77777777" w:rsidR="00CD45CB" w:rsidRDefault="00CD45CB"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8105110"/>
      <w:docPartObj>
        <w:docPartGallery w:val="Page Numbers (Bottom of Page)"/>
        <w:docPartUnique/>
      </w:docPartObj>
    </w:sdtPr>
    <w:sdtEndPr/>
    <w:sdtContent>
      <w:p w14:paraId="0146DB63" w14:textId="77777777" w:rsidR="004C24EA" w:rsidRDefault="004C24EA">
        <w:pPr>
          <w:pStyle w:val="Piedepgina"/>
        </w:pPr>
        <w:r>
          <w:fldChar w:fldCharType="begin"/>
        </w:r>
        <w:r>
          <w:instrText>PAGE   \* MERGEFORMAT</w:instrText>
        </w:r>
        <w:r>
          <w:fldChar w:fldCharType="separate"/>
        </w:r>
        <w:r w:rsidR="00EC1DC8">
          <w:rPr>
            <w:noProof/>
          </w:rPr>
          <w:t>8</w:t>
        </w:r>
        <w:r>
          <w:fldChar w:fldCharType="end"/>
        </w:r>
      </w:p>
    </w:sdtContent>
  </w:sdt>
  <w:p w14:paraId="165B09AF" w14:textId="77777777" w:rsidR="004C24EA" w:rsidRDefault="004C24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1977444"/>
      <w:docPartObj>
        <w:docPartGallery w:val="Page Numbers (Bottom of Page)"/>
        <w:docPartUnique/>
      </w:docPartObj>
    </w:sdtPr>
    <w:sdtEndPr/>
    <w:sdtContent>
      <w:p w14:paraId="3985B9A3" w14:textId="77777777" w:rsidR="004C24EA" w:rsidRDefault="004C24EA">
        <w:pPr>
          <w:pStyle w:val="Piedepgina"/>
          <w:jc w:val="right"/>
        </w:pPr>
        <w:r>
          <w:fldChar w:fldCharType="begin"/>
        </w:r>
        <w:r>
          <w:instrText>PAGE   \* MERGEFORMAT</w:instrText>
        </w:r>
        <w:r>
          <w:fldChar w:fldCharType="separate"/>
        </w:r>
        <w:r w:rsidR="00EC1DC8">
          <w:rPr>
            <w:noProof/>
          </w:rPr>
          <w:t>9</w:t>
        </w:r>
        <w:r>
          <w:fldChar w:fldCharType="end"/>
        </w:r>
      </w:p>
    </w:sdtContent>
  </w:sdt>
  <w:p w14:paraId="5A2F81F9" w14:textId="77777777" w:rsidR="004C24EA" w:rsidRDefault="004C24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B354D4" w14:textId="77777777" w:rsidR="00CD45CB" w:rsidRDefault="00CD45CB" w:rsidP="004C24EA">
      <w:pPr>
        <w:spacing w:after="0" w:line="240" w:lineRule="auto"/>
      </w:pPr>
      <w:r>
        <w:separator/>
      </w:r>
    </w:p>
  </w:footnote>
  <w:footnote w:type="continuationSeparator" w:id="0">
    <w:p w14:paraId="06B6DF1E" w14:textId="77777777" w:rsidR="00CD45CB" w:rsidRDefault="00CD45CB"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7"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1"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9C55914"/>
    <w:multiLevelType w:val="hybridMultilevel"/>
    <w:tmpl w:val="39A49B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8"/>
  </w:num>
  <w:num w:numId="6">
    <w:abstractNumId w:val="9"/>
  </w:num>
  <w:num w:numId="7">
    <w:abstractNumId w:val="6"/>
  </w:num>
  <w:num w:numId="8">
    <w:abstractNumId w:val="1"/>
  </w:num>
  <w:num w:numId="9">
    <w:abstractNumId w:val="4"/>
  </w:num>
  <w:num w:numId="10">
    <w:abstractNumId w:val="10"/>
  </w:num>
  <w:num w:numId="11">
    <w:abstractNumId w:val="7"/>
  </w:num>
  <w:num w:numId="12">
    <w:abstractNumId w:val="11"/>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men María Muñoz Pérez">
    <w15:presenceInfo w15:providerId="Windows Live" w15:userId="cf518efbf8520b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D04"/>
    <w:rsid w:val="00040B7D"/>
    <w:rsid w:val="00087546"/>
    <w:rsid w:val="000A2346"/>
    <w:rsid w:val="000A6AB5"/>
    <w:rsid w:val="000C6BD5"/>
    <w:rsid w:val="000E6FC8"/>
    <w:rsid w:val="00121CB3"/>
    <w:rsid w:val="00154081"/>
    <w:rsid w:val="001633B3"/>
    <w:rsid w:val="00170F9C"/>
    <w:rsid w:val="00211E24"/>
    <w:rsid w:val="00250408"/>
    <w:rsid w:val="002846E0"/>
    <w:rsid w:val="002A14F2"/>
    <w:rsid w:val="002D7905"/>
    <w:rsid w:val="002E0204"/>
    <w:rsid w:val="00324DA5"/>
    <w:rsid w:val="003C6E6F"/>
    <w:rsid w:val="003E08A5"/>
    <w:rsid w:val="003E6D04"/>
    <w:rsid w:val="00416C1B"/>
    <w:rsid w:val="00447907"/>
    <w:rsid w:val="004C24EA"/>
    <w:rsid w:val="005066F5"/>
    <w:rsid w:val="005571C2"/>
    <w:rsid w:val="005C04B7"/>
    <w:rsid w:val="005E09EB"/>
    <w:rsid w:val="00611C93"/>
    <w:rsid w:val="00613F59"/>
    <w:rsid w:val="006C091D"/>
    <w:rsid w:val="006C1903"/>
    <w:rsid w:val="006E3447"/>
    <w:rsid w:val="00705F07"/>
    <w:rsid w:val="00732960"/>
    <w:rsid w:val="00744F29"/>
    <w:rsid w:val="00763E7B"/>
    <w:rsid w:val="007C701E"/>
    <w:rsid w:val="007D25EE"/>
    <w:rsid w:val="007E20CA"/>
    <w:rsid w:val="007E2EF3"/>
    <w:rsid w:val="007E79CB"/>
    <w:rsid w:val="008367B5"/>
    <w:rsid w:val="00840EC2"/>
    <w:rsid w:val="008471D4"/>
    <w:rsid w:val="00860A37"/>
    <w:rsid w:val="00867795"/>
    <w:rsid w:val="008850B0"/>
    <w:rsid w:val="008D6485"/>
    <w:rsid w:val="00906C13"/>
    <w:rsid w:val="00912107"/>
    <w:rsid w:val="00930B83"/>
    <w:rsid w:val="00933D96"/>
    <w:rsid w:val="00934D1B"/>
    <w:rsid w:val="0093585A"/>
    <w:rsid w:val="00967EBB"/>
    <w:rsid w:val="00985C49"/>
    <w:rsid w:val="009B0474"/>
    <w:rsid w:val="009F4FC3"/>
    <w:rsid w:val="00A01792"/>
    <w:rsid w:val="00A135B5"/>
    <w:rsid w:val="00A2353E"/>
    <w:rsid w:val="00A36304"/>
    <w:rsid w:val="00A87641"/>
    <w:rsid w:val="00AA2651"/>
    <w:rsid w:val="00AA40C9"/>
    <w:rsid w:val="00AC3082"/>
    <w:rsid w:val="00BD15E6"/>
    <w:rsid w:val="00BE5FDA"/>
    <w:rsid w:val="00BF58FA"/>
    <w:rsid w:val="00C45C89"/>
    <w:rsid w:val="00C84E4D"/>
    <w:rsid w:val="00C86A77"/>
    <w:rsid w:val="00CD45CB"/>
    <w:rsid w:val="00CE2126"/>
    <w:rsid w:val="00CE5092"/>
    <w:rsid w:val="00D25E14"/>
    <w:rsid w:val="00D5005C"/>
    <w:rsid w:val="00D74E1F"/>
    <w:rsid w:val="00DB105D"/>
    <w:rsid w:val="00DC1763"/>
    <w:rsid w:val="00DD3EDD"/>
    <w:rsid w:val="00DD63C2"/>
    <w:rsid w:val="00DF243B"/>
    <w:rsid w:val="00E05C60"/>
    <w:rsid w:val="00E409B5"/>
    <w:rsid w:val="00E42792"/>
    <w:rsid w:val="00E45633"/>
    <w:rsid w:val="00E71310"/>
    <w:rsid w:val="00E91C40"/>
    <w:rsid w:val="00E958CC"/>
    <w:rsid w:val="00EC1DC8"/>
    <w:rsid w:val="00ED3F72"/>
    <w:rsid w:val="00EE3009"/>
    <w:rsid w:val="00EF0E42"/>
    <w:rsid w:val="00F340AE"/>
    <w:rsid w:val="00F800DD"/>
    <w:rsid w:val="00F81009"/>
    <w:rsid w:val="00F96303"/>
    <w:rsid w:val="00FB329D"/>
    <w:rsid w:val="00FC46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B944"/>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D15E6"/>
    <w:rPr>
      <w:sz w:val="24"/>
      <w:lang w:val="en-GB"/>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Tablaconcuadrcu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con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HTMLconformatoprevio">
    <w:name w:val="HTML Preformatted"/>
    <w:basedOn w:val="Normal"/>
    <w:link w:val="HTMLconformatoprevioCar"/>
    <w:uiPriority w:val="99"/>
    <w:semiHidden/>
    <w:unhideWhenUsed/>
    <w:rsid w:val="000C6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C6BD5"/>
    <w:rPr>
      <w:rFonts w:ascii="Courier New" w:eastAsia="Times New Roman" w:hAnsi="Courier New" w:cs="Courier New"/>
      <w:sz w:val="20"/>
      <w:szCs w:val="20"/>
      <w:lang w:eastAsia="es-ES"/>
    </w:rPr>
  </w:style>
  <w:style w:type="character" w:styleId="Mencinsinresolver">
    <w:name w:val="Unresolved Mention"/>
    <w:basedOn w:val="Fuentedeprrafopredeter"/>
    <w:uiPriority w:val="99"/>
    <w:semiHidden/>
    <w:unhideWhenUsed/>
    <w:rsid w:val="0093585A"/>
    <w:rPr>
      <w:color w:val="605E5C"/>
      <w:shd w:val="clear" w:color="auto" w:fill="E1DFDD"/>
    </w:rPr>
  </w:style>
  <w:style w:type="paragraph" w:styleId="Descripcin">
    <w:name w:val="caption"/>
    <w:basedOn w:val="Normal"/>
    <w:next w:val="Normal"/>
    <w:uiPriority w:val="35"/>
    <w:unhideWhenUsed/>
    <w:qFormat/>
    <w:rsid w:val="003E08A5"/>
    <w:pPr>
      <w:spacing w:after="200" w:line="240" w:lineRule="auto"/>
    </w:pPr>
    <w:rPr>
      <w:i/>
      <w:iCs/>
      <w:color w:val="44546A" w:themeColor="text2"/>
      <w:sz w:val="18"/>
      <w:szCs w:val="18"/>
    </w:rPr>
  </w:style>
  <w:style w:type="paragraph" w:styleId="Cita">
    <w:name w:val="Quote"/>
    <w:basedOn w:val="Normal"/>
    <w:next w:val="Normal"/>
    <w:link w:val="CitaCar"/>
    <w:uiPriority w:val="29"/>
    <w:qFormat/>
    <w:rsid w:val="003E08A5"/>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E08A5"/>
    <w:rPr>
      <w:i/>
      <w:iCs/>
      <w:color w:val="404040" w:themeColor="text1" w:themeTint="BF"/>
      <w:sz w:val="24"/>
      <w:lang w:val="en-GB"/>
    </w:rPr>
  </w:style>
  <w:style w:type="character" w:styleId="Textoennegrita">
    <w:name w:val="Strong"/>
    <w:basedOn w:val="Fuentedeprrafopredeter"/>
    <w:uiPriority w:val="22"/>
    <w:qFormat/>
    <w:rsid w:val="00E958CC"/>
    <w:rPr>
      <w:b/>
      <w:bCs/>
    </w:rPr>
  </w:style>
  <w:style w:type="paragraph" w:styleId="Sinespaciado">
    <w:name w:val="No Spacing"/>
    <w:uiPriority w:val="1"/>
    <w:qFormat/>
    <w:rsid w:val="00E958CC"/>
    <w:pPr>
      <w:spacing w:after="0" w:line="240" w:lineRule="auto"/>
    </w:pPr>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 w:id="1485124102">
      <w:bodyDiv w:val="1"/>
      <w:marLeft w:val="0"/>
      <w:marRight w:val="0"/>
      <w:marTop w:val="0"/>
      <w:marBottom w:val="0"/>
      <w:divBdr>
        <w:top w:val="none" w:sz="0" w:space="0" w:color="auto"/>
        <w:left w:val="none" w:sz="0" w:space="0" w:color="auto"/>
        <w:bottom w:val="none" w:sz="0" w:space="0" w:color="auto"/>
        <w:right w:val="none" w:sz="0" w:space="0" w:color="auto"/>
      </w:divBdr>
      <w:divsChild>
        <w:div w:id="629482524">
          <w:marLeft w:val="0"/>
          <w:marRight w:val="0"/>
          <w:marTop w:val="0"/>
          <w:marBottom w:val="0"/>
          <w:divBdr>
            <w:top w:val="none" w:sz="0" w:space="0" w:color="auto"/>
            <w:left w:val="none" w:sz="0" w:space="0" w:color="auto"/>
            <w:bottom w:val="none" w:sz="0" w:space="0" w:color="auto"/>
            <w:right w:val="none" w:sz="0" w:space="0" w:color="auto"/>
          </w:divBdr>
          <w:divsChild>
            <w:div w:id="393697414">
              <w:marLeft w:val="0"/>
              <w:marRight w:val="0"/>
              <w:marTop w:val="0"/>
              <w:marBottom w:val="0"/>
              <w:divBdr>
                <w:top w:val="none" w:sz="0" w:space="0" w:color="auto"/>
                <w:left w:val="none" w:sz="0" w:space="0" w:color="auto"/>
                <w:bottom w:val="none" w:sz="0" w:space="0" w:color="auto"/>
                <w:right w:val="none" w:sz="0" w:space="0" w:color="auto"/>
              </w:divBdr>
              <w:divsChild>
                <w:div w:id="2825348">
                  <w:marLeft w:val="0"/>
                  <w:marRight w:val="0"/>
                  <w:marTop w:val="0"/>
                  <w:marBottom w:val="0"/>
                  <w:divBdr>
                    <w:top w:val="none" w:sz="0" w:space="0" w:color="auto"/>
                    <w:left w:val="none" w:sz="0" w:space="0" w:color="auto"/>
                    <w:bottom w:val="none" w:sz="0" w:space="0" w:color="auto"/>
                    <w:right w:val="none" w:sz="0" w:space="0" w:color="auto"/>
                  </w:divBdr>
                  <w:divsChild>
                    <w:div w:id="111563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enius.com/"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developer.spotify.com/documentation/web-api/" TargetMode="External"/><Relationship Id="rId17" Type="http://schemas.openxmlformats.org/officeDocument/2006/relationships/image" Target="media/image2.png"/><Relationship Id="rId25" Type="http://schemas.openxmlformats.org/officeDocument/2006/relationships/hyperlink" Target="http://balsamiq.com/" TargetMode="External"/><Relationship Id="rId2" Type="http://schemas.openxmlformats.org/officeDocument/2006/relationships/numbering" Target="numbering.xml"/><Relationship Id="rId16" Type="http://schemas.openxmlformats.org/officeDocument/2006/relationships/hyperlink" Target="https://developers.facebook.com/docs/javascript" TargetMode="External"/><Relationship Id="rId20" Type="http://schemas.openxmlformats.org/officeDocument/2006/relationships/image" Target="media/image5.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youtube/v3/docs"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iki.openstreetmap.org/wiki/Tile_servers"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s://developers.google.com/youtube/iframe_api_reference?hl=es"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oundplanes.appspot.com/" TargetMode="External"/><Relationship Id="rId14" Type="http://schemas.openxmlformats.org/officeDocument/2006/relationships/hyperlink" Target="https://leafletjs.com/reference-1.6.0.html" TargetMode="External"/><Relationship Id="rId22" Type="http://schemas.openxmlformats.org/officeDocument/2006/relationships/image" Target="media/image7.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D9EA3-FF5E-4D48-A988-B29855B27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Pages>
  <Words>1305</Words>
  <Characters>7179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lorenzo bogdan</cp:lastModifiedBy>
  <cp:revision>55</cp:revision>
  <cp:lastPrinted>2014-02-05T09:43:00Z</cp:lastPrinted>
  <dcterms:created xsi:type="dcterms:W3CDTF">2014-01-14T15:49:00Z</dcterms:created>
  <dcterms:modified xsi:type="dcterms:W3CDTF">2020-03-15T18:29:00Z</dcterms:modified>
</cp:coreProperties>
</file>